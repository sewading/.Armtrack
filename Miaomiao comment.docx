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0" w:afterAutospacing="0"/>
        <w:ind w:left="0" w:right="0" w:firstLine="0"/>
        <w:rPr>
          <w:rFonts w:hint="default" w:ascii="Calibri" w:hAnsi="Calibri" w:cs="Calibri" w:eastAsiaTheme="minorEastAsia"/>
          <w:i w:val="0"/>
          <w:iCs w:val="0"/>
          <w:caps w:val="0"/>
          <w:color w:val="201F1E"/>
          <w:spacing w:val="0"/>
          <w:sz w:val="22"/>
          <w:szCs w:val="22"/>
          <w:shd w:val="clear" w:fill="FFFFFF"/>
          <w:vertAlign w:val="baseline"/>
          <w:lang w:val="en-US" w:eastAsia="zh-CN"/>
        </w:rPr>
      </w:pPr>
      <w:ins w:id="0" w:author="斯" w:date="2021-08-14T14:13:30Z">
        <w:r>
          <w:rPr>
            <w:rFonts w:hint="eastAsia" w:ascii="Calibri" w:hAnsi="Calibri" w:cs="Calibri"/>
            <w:i w:val="0"/>
            <w:iCs w:val="0"/>
            <w:caps w:val="0"/>
            <w:color w:val="201F1E"/>
            <w:spacing w:val="0"/>
            <w:sz w:val="22"/>
            <w:szCs w:val="22"/>
            <w:shd w:val="clear" w:fill="FFFFFF"/>
            <w:vertAlign w:val="baseline"/>
            <w:lang w:val="en-US" w:eastAsia="zh-CN"/>
          </w:rPr>
          <w:t>Key</w:t>
        </w:r>
      </w:ins>
      <w:ins w:id="1" w:author="斯" w:date="2021-08-14T14:13:31Z">
        <w:r>
          <w:rPr>
            <w:rFonts w:hint="eastAsia" w:ascii="Calibri" w:hAnsi="Calibri" w:cs="Calibri"/>
            <w:i w:val="0"/>
            <w:iCs w:val="0"/>
            <w:caps w:val="0"/>
            <w:color w:val="201F1E"/>
            <w:spacing w:val="0"/>
            <w:sz w:val="22"/>
            <w:szCs w:val="22"/>
            <w:shd w:val="clear" w:fill="FFFFFF"/>
            <w:vertAlign w:val="baseline"/>
            <w:lang w:val="en-US" w:eastAsia="zh-CN"/>
          </w:rPr>
          <w:t xml:space="preserve"> wo</w:t>
        </w:r>
      </w:ins>
      <w:ins w:id="2" w:author="斯" w:date="2021-08-14T14:13:32Z">
        <w:r>
          <w:rPr>
            <w:rFonts w:hint="eastAsia" w:ascii="Calibri" w:hAnsi="Calibri" w:cs="Calibri"/>
            <w:i w:val="0"/>
            <w:iCs w:val="0"/>
            <w:caps w:val="0"/>
            <w:color w:val="201F1E"/>
            <w:spacing w:val="0"/>
            <w:sz w:val="22"/>
            <w:szCs w:val="22"/>
            <w:shd w:val="clear" w:fill="FFFFFF"/>
            <w:vertAlign w:val="baseline"/>
            <w:lang w:val="en-US" w:eastAsia="zh-CN"/>
          </w:rPr>
          <w:t>rd</w:t>
        </w:r>
      </w:ins>
      <w:ins w:id="3" w:author="斯" w:date="2021-08-14T14:13:33Z">
        <w:r>
          <w:rPr>
            <w:rFonts w:hint="eastAsia" w:ascii="Calibri" w:hAnsi="Calibri" w:cs="Calibri"/>
            <w:i w:val="0"/>
            <w:iCs w:val="0"/>
            <w:caps w:val="0"/>
            <w:color w:val="201F1E"/>
            <w:spacing w:val="0"/>
            <w:sz w:val="22"/>
            <w:szCs w:val="22"/>
            <w:shd w:val="clear" w:fill="FFFFFF"/>
            <w:vertAlign w:val="baseline"/>
            <w:lang w:val="en-US" w:eastAsia="zh-CN"/>
          </w:rPr>
          <w:t xml:space="preserve">s: </w:t>
        </w:r>
      </w:ins>
      <w:ins w:id="4" w:author="斯" w:date="2021-08-14T14:13:34Z">
        <w:r>
          <w:rPr>
            <w:rFonts w:hint="eastAsia" w:ascii="Calibri" w:hAnsi="Calibri" w:cs="Calibri"/>
            <w:i w:val="0"/>
            <w:iCs w:val="0"/>
            <w:caps w:val="0"/>
            <w:color w:val="201F1E"/>
            <w:spacing w:val="0"/>
            <w:sz w:val="22"/>
            <w:szCs w:val="22"/>
            <w:shd w:val="clear" w:fill="FFFFFF"/>
            <w:vertAlign w:val="baseline"/>
            <w:lang w:val="en-US" w:eastAsia="zh-CN"/>
          </w:rPr>
          <w:t>RNN</w:t>
        </w:r>
      </w:ins>
      <w:ins w:id="5" w:author="斯" w:date="2021-08-14T14:13:35Z">
        <w:r>
          <w:rPr>
            <w:rFonts w:hint="eastAsia" w:ascii="Calibri" w:hAnsi="Calibri" w:cs="Calibri"/>
            <w:i w:val="0"/>
            <w:iCs w:val="0"/>
            <w:caps w:val="0"/>
            <w:color w:val="201F1E"/>
            <w:spacing w:val="0"/>
            <w:sz w:val="22"/>
            <w:szCs w:val="22"/>
            <w:shd w:val="clear" w:fill="FFFFFF"/>
            <w:vertAlign w:val="baseline"/>
            <w:lang w:val="en-US" w:eastAsia="zh-CN"/>
          </w:rPr>
          <w:t>,</w:t>
        </w:r>
      </w:ins>
      <w:ins w:id="6" w:author="斯" w:date="2021-08-14T14:13:36Z">
        <w:r>
          <w:rPr>
            <w:rFonts w:hint="eastAsia" w:ascii="Calibri" w:hAnsi="Calibri" w:cs="Calibri"/>
            <w:i w:val="0"/>
            <w:iCs w:val="0"/>
            <w:caps w:val="0"/>
            <w:color w:val="201F1E"/>
            <w:spacing w:val="0"/>
            <w:sz w:val="22"/>
            <w:szCs w:val="22"/>
            <w:shd w:val="clear" w:fill="FFFFFF"/>
            <w:vertAlign w:val="baseline"/>
            <w:lang w:val="en-US" w:eastAsia="zh-CN"/>
          </w:rPr>
          <w:t xml:space="preserve"> </w:t>
        </w:r>
      </w:ins>
      <w:ins w:id="7" w:author="斯" w:date="2021-08-14T14:14:15Z">
        <w:r>
          <w:rPr>
            <w:rFonts w:hint="eastAsia" w:ascii="Calibri" w:hAnsi="Calibri" w:cs="Calibri"/>
            <w:i w:val="0"/>
            <w:iCs w:val="0"/>
            <w:caps w:val="0"/>
            <w:color w:val="201F1E"/>
            <w:spacing w:val="0"/>
            <w:sz w:val="22"/>
            <w:szCs w:val="22"/>
            <w:shd w:val="clear" w:fill="FFFFFF"/>
            <w:vertAlign w:val="baseline"/>
            <w:lang w:val="en-US" w:eastAsia="zh-CN"/>
          </w:rPr>
          <w:t>att</w:t>
        </w:r>
      </w:ins>
      <w:ins w:id="8" w:author="斯" w:date="2021-08-14T14:14:16Z">
        <w:r>
          <w:rPr>
            <w:rFonts w:hint="eastAsia" w:ascii="Calibri" w:hAnsi="Calibri" w:cs="Calibri"/>
            <w:i w:val="0"/>
            <w:iCs w:val="0"/>
            <w:caps w:val="0"/>
            <w:color w:val="201F1E"/>
            <w:spacing w:val="0"/>
            <w:sz w:val="22"/>
            <w:szCs w:val="22"/>
            <w:shd w:val="clear" w:fill="FFFFFF"/>
            <w:vertAlign w:val="baseline"/>
            <w:lang w:val="en-US" w:eastAsia="zh-CN"/>
          </w:rPr>
          <w:t>enti</w:t>
        </w:r>
      </w:ins>
      <w:ins w:id="9" w:author="斯" w:date="2021-08-14T14:14:17Z">
        <w:r>
          <w:rPr>
            <w:rFonts w:hint="eastAsia" w:ascii="Calibri" w:hAnsi="Calibri" w:cs="Calibri"/>
            <w:i w:val="0"/>
            <w:iCs w:val="0"/>
            <w:caps w:val="0"/>
            <w:color w:val="201F1E"/>
            <w:spacing w:val="0"/>
            <w:sz w:val="22"/>
            <w:szCs w:val="22"/>
            <w:shd w:val="clear" w:fill="FFFFFF"/>
            <w:vertAlign w:val="baseline"/>
            <w:lang w:val="en-US" w:eastAsia="zh-CN"/>
          </w:rPr>
          <w:t>on</w:t>
        </w:r>
      </w:ins>
      <w:ins w:id="10" w:author="斯" w:date="2021-08-14T14:21:08Z">
        <w:r>
          <w:rPr>
            <w:rFonts w:hint="eastAsia" w:ascii="Calibri" w:hAnsi="Calibri" w:cs="Calibri"/>
            <w:i w:val="0"/>
            <w:iCs w:val="0"/>
            <w:caps w:val="0"/>
            <w:color w:val="201F1E"/>
            <w:spacing w:val="0"/>
            <w:sz w:val="22"/>
            <w:szCs w:val="22"/>
            <w:shd w:val="clear" w:fill="FFFFFF"/>
            <w:vertAlign w:val="baseline"/>
            <w:lang w:val="en-US" w:eastAsia="zh-CN"/>
          </w:rPr>
          <w:t xml:space="preserve">, </w:t>
        </w:r>
      </w:ins>
    </w:p>
    <w:p>
      <w:pPr>
        <w:pStyle w:val="3"/>
        <w:keepNext w:val="0"/>
        <w:keepLines w:val="0"/>
        <w:widowControl/>
        <w:suppressLineNumbers w:val="0"/>
        <w:shd w:val="clear" w:fill="FFFFFF"/>
        <w:spacing w:before="0" w:beforeAutospacing="0" w:after="0" w:afterAutospacing="0"/>
        <w:ind w:left="0" w:right="0" w:firstLine="0"/>
        <w:rPr>
          <w:ins w:id="11" w:author="斯" w:date="2021-08-14T22:04:26Z"/>
          <w:rFonts w:hint="default" w:ascii="Calibri" w:hAnsi="Calibri" w:cs="Calibri"/>
          <w:i w:val="0"/>
          <w:iCs w:val="0"/>
          <w:caps w:val="0"/>
          <w:color w:val="201F1E"/>
          <w:spacing w:val="0"/>
          <w:sz w:val="22"/>
          <w:szCs w:val="22"/>
          <w:shd w:val="clear" w:fill="FFFFFF"/>
          <w:vertAlign w:val="baseline"/>
        </w:rPr>
      </w:pPr>
      <w:r>
        <w:rPr>
          <w:rFonts w:hint="default" w:ascii="Calibri" w:hAnsi="Calibri" w:cs="Calibri"/>
          <w:i w:val="0"/>
          <w:iCs w:val="0"/>
          <w:caps w:val="0"/>
          <w:color w:val="201F1E"/>
          <w:spacing w:val="0"/>
          <w:sz w:val="22"/>
          <w:szCs w:val="22"/>
          <w:shd w:val="clear" w:fill="FFFFFF"/>
          <w:vertAlign w:val="baseline"/>
        </w:rPr>
        <w:t> </w:t>
      </w:r>
    </w:p>
    <w:p>
      <w:pPr>
        <w:pStyle w:val="3"/>
        <w:keepNext w:val="0"/>
        <w:keepLines w:val="0"/>
        <w:widowControl/>
        <w:suppressLineNumbers w:val="0"/>
        <w:shd w:val="clear" w:fill="FFFFFF"/>
        <w:spacing w:before="0" w:beforeAutospacing="0" w:after="0" w:afterAutospacing="0"/>
        <w:ind w:left="0" w:right="0" w:firstLine="0"/>
        <w:rPr>
          <w:ins w:id="12" w:author="斯" w:date="2021-08-14T22:13:34Z"/>
          <w:rFonts w:hint="eastAsia" w:ascii="Calibri" w:hAnsi="Calibri" w:cs="Calibri"/>
          <w:i w:val="0"/>
          <w:iCs w:val="0"/>
          <w:caps w:val="0"/>
          <w:color w:val="201F1E"/>
          <w:spacing w:val="0"/>
          <w:sz w:val="22"/>
          <w:szCs w:val="22"/>
          <w:shd w:val="clear" w:fill="FFFFFF"/>
          <w:vertAlign w:val="baseline"/>
          <w:lang w:val="en-US" w:eastAsia="zh-CN"/>
        </w:rPr>
      </w:pPr>
      <w:ins w:id="13" w:author="斯" w:date="2021-08-14T22:04:36Z">
        <w:r>
          <w:rPr>
            <w:rFonts w:hint="eastAsia" w:ascii="Calibri" w:hAnsi="Calibri" w:cs="Calibri"/>
            <w:i w:val="0"/>
            <w:iCs w:val="0"/>
            <w:caps w:val="0"/>
            <w:color w:val="201F1E"/>
            <w:spacing w:val="0"/>
            <w:sz w:val="22"/>
            <w:szCs w:val="22"/>
            <w:shd w:val="clear" w:fill="FFFFFF"/>
            <w:vertAlign w:val="baseline"/>
            <w:lang w:val="en-US" w:eastAsia="zh-CN"/>
          </w:rPr>
          <w:t>Objective</w:t>
        </w:r>
      </w:ins>
      <w:ins w:id="14" w:author="斯" w:date="2021-08-14T22:05:24Z">
        <w:r>
          <w:rPr>
            <w:rFonts w:hint="eastAsia" w:ascii="Calibri" w:hAnsi="Calibri" w:cs="Calibri"/>
            <w:i w:val="0"/>
            <w:iCs w:val="0"/>
            <w:caps w:val="0"/>
            <w:color w:val="201F1E"/>
            <w:spacing w:val="0"/>
            <w:sz w:val="22"/>
            <w:szCs w:val="22"/>
            <w:shd w:val="clear" w:fill="FFFFFF"/>
            <w:vertAlign w:val="baseline"/>
            <w:lang w:val="en-US" w:eastAsia="zh-CN"/>
          </w:rPr>
          <w:t>:</w:t>
        </w:r>
      </w:ins>
      <w:ins w:id="15" w:author="斯" w:date="2021-08-14T22:11:48Z">
        <w:r>
          <w:rPr>
            <w:rFonts w:hint="eastAsia" w:ascii="Calibri" w:hAnsi="Calibri" w:cs="Calibri"/>
            <w:i w:val="0"/>
            <w:iCs w:val="0"/>
            <w:caps w:val="0"/>
            <w:color w:val="201F1E"/>
            <w:spacing w:val="0"/>
            <w:sz w:val="22"/>
            <w:szCs w:val="22"/>
            <w:shd w:val="clear" w:fill="FFFFFF"/>
            <w:vertAlign w:val="baseline"/>
            <w:lang w:val="en-US" w:eastAsia="zh-CN"/>
          </w:rPr>
          <w:t xml:space="preserve"> </w:t>
        </w:r>
      </w:ins>
      <w:ins w:id="16" w:author="斯" w:date="2021-08-14T22:11:49Z">
        <w:r>
          <w:rPr>
            <w:rFonts w:hint="eastAsia" w:ascii="Calibri" w:hAnsi="Calibri" w:cs="Calibri"/>
            <w:i w:val="0"/>
            <w:iCs w:val="0"/>
            <w:caps w:val="0"/>
            <w:color w:val="201F1E"/>
            <w:spacing w:val="0"/>
            <w:sz w:val="22"/>
            <w:szCs w:val="22"/>
            <w:shd w:val="clear" w:fill="FFFFFF"/>
            <w:vertAlign w:val="baseline"/>
            <w:lang w:val="en-US" w:eastAsia="zh-CN"/>
          </w:rPr>
          <w:t>Ar</w:t>
        </w:r>
      </w:ins>
      <w:ins w:id="17" w:author="斯" w:date="2021-08-14T22:11:50Z">
        <w:r>
          <w:rPr>
            <w:rFonts w:hint="eastAsia" w:ascii="Calibri" w:hAnsi="Calibri" w:cs="Calibri"/>
            <w:i w:val="0"/>
            <w:iCs w:val="0"/>
            <w:caps w:val="0"/>
            <w:color w:val="201F1E"/>
            <w:spacing w:val="0"/>
            <w:sz w:val="22"/>
            <w:szCs w:val="22"/>
            <w:shd w:val="clear" w:fill="FFFFFF"/>
            <w:vertAlign w:val="baseline"/>
            <w:lang w:val="en-US" w:eastAsia="zh-CN"/>
          </w:rPr>
          <w:t>m</w:t>
        </w:r>
      </w:ins>
      <w:ins w:id="18" w:author="斯" w:date="2021-08-14T22:05:24Z">
        <w:r>
          <w:rPr>
            <w:rFonts w:hint="eastAsia" w:ascii="Calibri" w:hAnsi="Calibri" w:cs="Calibri"/>
            <w:i w:val="0"/>
            <w:iCs w:val="0"/>
            <w:caps w:val="0"/>
            <w:color w:val="201F1E"/>
            <w:spacing w:val="0"/>
            <w:sz w:val="22"/>
            <w:szCs w:val="22"/>
            <w:shd w:val="clear" w:fill="FFFFFF"/>
            <w:vertAlign w:val="baseline"/>
            <w:lang w:val="en-US" w:eastAsia="zh-CN"/>
          </w:rPr>
          <w:t xml:space="preserve"> </w:t>
        </w:r>
      </w:ins>
      <w:ins w:id="19" w:author="斯" w:date="2021-08-14T22:05:25Z">
        <w:r>
          <w:rPr>
            <w:rFonts w:hint="eastAsia" w:ascii="Calibri" w:hAnsi="Calibri" w:cs="Calibri"/>
            <w:i w:val="0"/>
            <w:iCs w:val="0"/>
            <w:caps w:val="0"/>
            <w:color w:val="201F1E"/>
            <w:spacing w:val="0"/>
            <w:sz w:val="22"/>
            <w:szCs w:val="22"/>
            <w:shd w:val="clear" w:fill="FFFFFF"/>
            <w:vertAlign w:val="baseline"/>
            <w:lang w:val="en-US" w:eastAsia="zh-CN"/>
          </w:rPr>
          <w:t>Tra</w:t>
        </w:r>
      </w:ins>
      <w:ins w:id="20" w:author="斯" w:date="2021-08-14T22:05:26Z">
        <w:r>
          <w:rPr>
            <w:rFonts w:hint="eastAsia" w:ascii="Calibri" w:hAnsi="Calibri" w:cs="Calibri"/>
            <w:i w:val="0"/>
            <w:iCs w:val="0"/>
            <w:caps w:val="0"/>
            <w:color w:val="201F1E"/>
            <w:spacing w:val="0"/>
            <w:sz w:val="22"/>
            <w:szCs w:val="22"/>
            <w:shd w:val="clear" w:fill="FFFFFF"/>
            <w:vertAlign w:val="baseline"/>
            <w:lang w:val="en-US" w:eastAsia="zh-CN"/>
          </w:rPr>
          <w:t>cking</w:t>
        </w:r>
      </w:ins>
      <w:ins w:id="21" w:author="斯" w:date="2021-08-14T22:05:29Z">
        <w:r>
          <w:rPr>
            <w:rFonts w:hint="eastAsia" w:ascii="Calibri" w:hAnsi="Calibri" w:cs="Calibri"/>
            <w:i w:val="0"/>
            <w:iCs w:val="0"/>
            <w:caps w:val="0"/>
            <w:color w:val="201F1E"/>
            <w:spacing w:val="0"/>
            <w:sz w:val="22"/>
            <w:szCs w:val="22"/>
            <w:shd w:val="clear" w:fill="FFFFFF"/>
            <w:vertAlign w:val="baseline"/>
            <w:lang w:val="en-US" w:eastAsia="zh-CN"/>
          </w:rPr>
          <w:t>(</w:t>
        </w:r>
      </w:ins>
      <w:ins w:id="22" w:author="斯" w:date="2021-08-14T22:05:33Z">
        <w:r>
          <w:rPr>
            <w:rFonts w:hint="eastAsia" w:ascii="Calibri" w:hAnsi="Calibri" w:cs="Calibri"/>
            <w:i w:val="0"/>
            <w:iCs w:val="0"/>
            <w:caps w:val="0"/>
            <w:color w:val="201F1E"/>
            <w:spacing w:val="0"/>
            <w:sz w:val="22"/>
            <w:szCs w:val="22"/>
            <w:shd w:val="clear" w:fill="FFFFFF"/>
            <w:vertAlign w:val="baseline"/>
            <w:lang w:val="en-US" w:eastAsia="zh-CN"/>
          </w:rPr>
          <w:t xml:space="preserve">not </w:t>
        </w:r>
      </w:ins>
      <w:ins w:id="23" w:author="斯" w:date="2021-08-14T22:05:38Z">
        <w:r>
          <w:rPr>
            <w:rFonts w:hint="eastAsia" w:ascii="Calibri" w:hAnsi="Calibri" w:cs="Calibri"/>
            <w:i w:val="0"/>
            <w:iCs w:val="0"/>
            <w:caps w:val="0"/>
            <w:color w:val="201F1E"/>
            <w:spacing w:val="0"/>
            <w:sz w:val="22"/>
            <w:szCs w:val="22"/>
            <w:shd w:val="clear" w:fill="FFFFFF"/>
            <w:vertAlign w:val="baseline"/>
            <w:lang w:val="en-US" w:eastAsia="zh-CN"/>
          </w:rPr>
          <w:t>re</w:t>
        </w:r>
      </w:ins>
      <w:ins w:id="24" w:author="斯" w:date="2021-08-14T22:05:39Z">
        <w:r>
          <w:rPr>
            <w:rFonts w:hint="eastAsia" w:ascii="Calibri" w:hAnsi="Calibri" w:cs="Calibri"/>
            <w:i w:val="0"/>
            <w:iCs w:val="0"/>
            <w:caps w:val="0"/>
            <w:color w:val="201F1E"/>
            <w:spacing w:val="0"/>
            <w:sz w:val="22"/>
            <w:szCs w:val="22"/>
            <w:shd w:val="clear" w:fill="FFFFFF"/>
            <w:vertAlign w:val="baseline"/>
            <w:lang w:val="en-US" w:eastAsia="zh-CN"/>
          </w:rPr>
          <w:t>c</w:t>
        </w:r>
      </w:ins>
      <w:ins w:id="25" w:author="斯" w:date="2021-08-14T22:05:40Z">
        <w:r>
          <w:rPr>
            <w:rFonts w:hint="eastAsia" w:ascii="Calibri" w:hAnsi="Calibri" w:cs="Calibri"/>
            <w:i w:val="0"/>
            <w:iCs w:val="0"/>
            <w:caps w:val="0"/>
            <w:color w:val="201F1E"/>
            <w:spacing w:val="0"/>
            <w:sz w:val="22"/>
            <w:szCs w:val="22"/>
            <w:shd w:val="clear" w:fill="FFFFFF"/>
            <w:vertAlign w:val="baseline"/>
            <w:lang w:val="en-US" w:eastAsia="zh-CN"/>
          </w:rPr>
          <w:t>o</w:t>
        </w:r>
      </w:ins>
      <w:ins w:id="26" w:author="斯" w:date="2021-08-14T22:05:41Z">
        <w:r>
          <w:rPr>
            <w:rFonts w:hint="eastAsia" w:ascii="Calibri" w:hAnsi="Calibri" w:cs="Calibri"/>
            <w:i w:val="0"/>
            <w:iCs w:val="0"/>
            <w:caps w:val="0"/>
            <w:color w:val="201F1E"/>
            <w:spacing w:val="0"/>
            <w:sz w:val="22"/>
            <w:szCs w:val="22"/>
            <w:shd w:val="clear" w:fill="FFFFFF"/>
            <w:vertAlign w:val="baseline"/>
            <w:lang w:val="en-US" w:eastAsia="zh-CN"/>
          </w:rPr>
          <w:t>gni</w:t>
        </w:r>
      </w:ins>
      <w:ins w:id="27" w:author="斯" w:date="2021-08-14T22:05:43Z">
        <w:r>
          <w:rPr>
            <w:rFonts w:hint="eastAsia" w:ascii="Calibri" w:hAnsi="Calibri" w:cs="Calibri"/>
            <w:i w:val="0"/>
            <w:iCs w:val="0"/>
            <w:caps w:val="0"/>
            <w:color w:val="201F1E"/>
            <w:spacing w:val="0"/>
            <w:sz w:val="22"/>
            <w:szCs w:val="22"/>
            <w:shd w:val="clear" w:fill="FFFFFF"/>
            <w:vertAlign w:val="baseline"/>
            <w:lang w:val="en-US" w:eastAsia="zh-CN"/>
          </w:rPr>
          <w:t>tion</w:t>
        </w:r>
      </w:ins>
      <w:ins w:id="28" w:author="斯" w:date="2021-08-14T22:05:44Z">
        <w:r>
          <w:rPr>
            <w:rFonts w:hint="eastAsia" w:ascii="Calibri" w:hAnsi="Calibri" w:cs="Calibri"/>
            <w:i w:val="0"/>
            <w:iCs w:val="0"/>
            <w:caps w:val="0"/>
            <w:color w:val="201F1E"/>
            <w:spacing w:val="0"/>
            <w:sz w:val="22"/>
            <w:szCs w:val="22"/>
            <w:shd w:val="clear" w:fill="FFFFFF"/>
            <w:vertAlign w:val="baseline"/>
            <w:lang w:val="en-US" w:eastAsia="zh-CN"/>
          </w:rPr>
          <w:t>)</w:t>
        </w:r>
      </w:ins>
    </w:p>
    <w:p>
      <w:pPr>
        <w:pStyle w:val="3"/>
        <w:keepNext w:val="0"/>
        <w:keepLines w:val="0"/>
        <w:widowControl/>
        <w:suppressLineNumbers w:val="0"/>
        <w:shd w:val="clear" w:fill="FFFFFF"/>
        <w:spacing w:before="0" w:beforeAutospacing="0" w:after="0" w:afterAutospacing="0"/>
        <w:ind w:left="420" w:right="0" w:firstLine="420"/>
        <w:rPr>
          <w:ins w:id="30" w:author="斯" w:date="2021-08-14T22:04:26Z"/>
          <w:rFonts w:hint="default" w:ascii="Calibri" w:hAnsi="Calibri" w:cs="Calibri"/>
          <w:i w:val="0"/>
          <w:iCs w:val="0"/>
          <w:caps w:val="0"/>
          <w:color w:val="201F1E"/>
          <w:spacing w:val="0"/>
          <w:sz w:val="22"/>
          <w:szCs w:val="22"/>
          <w:shd w:val="clear" w:fill="FFFFFF"/>
          <w:vertAlign w:val="baseline"/>
          <w:lang w:val="en-US" w:eastAsia="zh-CN"/>
        </w:rPr>
        <w:pPrChange w:id="29" w:author="斯" w:date="2021-08-14T22:13:35Z">
          <w:pPr>
            <w:pStyle w:val="3"/>
            <w:keepNext w:val="0"/>
            <w:keepLines w:val="0"/>
            <w:widowControl/>
            <w:suppressLineNumbers w:val="0"/>
            <w:shd w:val="clear" w:fill="FFFFFF"/>
            <w:spacing w:before="0" w:beforeAutospacing="0" w:after="0" w:afterAutospacing="0"/>
            <w:ind w:left="0" w:right="0" w:firstLine="0"/>
          </w:pPr>
        </w:pPrChange>
      </w:pPr>
    </w:p>
    <w:p>
      <w:pPr>
        <w:pStyle w:val="3"/>
        <w:keepNext w:val="0"/>
        <w:keepLines w:val="0"/>
        <w:widowControl/>
        <w:suppressLineNumbers w:val="0"/>
        <w:shd w:val="clear" w:fill="FFFFFF"/>
        <w:spacing w:before="0" w:beforeAutospacing="0" w:after="0" w:afterAutospacing="0"/>
        <w:ind w:left="0" w:right="0" w:firstLine="0"/>
        <w:rPr>
          <w:ins w:id="31" w:author="斯" w:date="2021-08-14T21:51:27Z"/>
          <w:rFonts w:hint="default" w:ascii="Calibri" w:hAnsi="Calibri" w:cs="Calibri"/>
          <w:i w:val="0"/>
          <w:iCs w:val="0"/>
          <w:caps w:val="0"/>
          <w:color w:val="201F1E"/>
          <w:spacing w:val="0"/>
          <w:sz w:val="22"/>
          <w:szCs w:val="22"/>
          <w:shd w:val="clear" w:fill="FFFFFF"/>
          <w:vertAlign w:val="baseline"/>
        </w:rPr>
      </w:pPr>
    </w:p>
    <w:p>
      <w:pPr>
        <w:pStyle w:val="3"/>
        <w:keepNext w:val="0"/>
        <w:keepLines w:val="0"/>
        <w:widowControl/>
        <w:suppressLineNumbers w:val="0"/>
        <w:shd w:val="clear" w:fill="FFFFFF"/>
        <w:spacing w:before="0" w:beforeAutospacing="0" w:after="0" w:afterAutospacing="0"/>
        <w:ind w:left="0" w:right="0" w:firstLine="0"/>
        <w:rPr>
          <w:ins w:id="32" w:author="斯" w:date="2021-08-14T21:51:34Z"/>
          <w:rFonts w:hint="eastAsia" w:ascii="Calibri" w:hAnsi="Calibri" w:cs="Calibri"/>
          <w:i w:val="0"/>
          <w:iCs w:val="0"/>
          <w:caps w:val="0"/>
          <w:color w:val="201F1E"/>
          <w:spacing w:val="0"/>
          <w:sz w:val="22"/>
          <w:szCs w:val="22"/>
          <w:shd w:val="clear" w:fill="FFFFFF"/>
          <w:vertAlign w:val="baseline"/>
          <w:lang w:val="en-US" w:eastAsia="zh-CN"/>
        </w:rPr>
      </w:pPr>
      <w:ins w:id="33" w:author="斯" w:date="2021-08-14T21:51:28Z">
        <w:r>
          <w:rPr>
            <w:rFonts w:hint="eastAsia" w:ascii="Calibri" w:hAnsi="Calibri" w:cs="Calibri"/>
            <w:i w:val="0"/>
            <w:iCs w:val="0"/>
            <w:caps w:val="0"/>
            <w:color w:val="201F1E"/>
            <w:spacing w:val="0"/>
            <w:sz w:val="22"/>
            <w:szCs w:val="22"/>
            <w:shd w:val="clear" w:fill="FFFFFF"/>
            <w:vertAlign w:val="baseline"/>
            <w:lang w:val="en-US" w:eastAsia="zh-CN"/>
          </w:rPr>
          <w:t>Ha</w:t>
        </w:r>
      </w:ins>
      <w:ins w:id="34" w:author="斯" w:date="2021-08-14T21:51:29Z">
        <w:r>
          <w:rPr>
            <w:rFonts w:hint="eastAsia" w:ascii="Calibri" w:hAnsi="Calibri" w:cs="Calibri"/>
            <w:i w:val="0"/>
            <w:iCs w:val="0"/>
            <w:caps w:val="0"/>
            <w:color w:val="201F1E"/>
            <w:spacing w:val="0"/>
            <w:sz w:val="22"/>
            <w:szCs w:val="22"/>
            <w:shd w:val="clear" w:fill="FFFFFF"/>
            <w:vertAlign w:val="baseline"/>
            <w:lang w:val="en-US" w:eastAsia="zh-CN"/>
          </w:rPr>
          <w:t>rd</w:t>
        </w:r>
      </w:ins>
      <w:ins w:id="35" w:author="斯" w:date="2021-08-14T21:51:30Z">
        <w:r>
          <w:rPr>
            <w:rFonts w:hint="eastAsia" w:ascii="Calibri" w:hAnsi="Calibri" w:cs="Calibri"/>
            <w:i w:val="0"/>
            <w:iCs w:val="0"/>
            <w:caps w:val="0"/>
            <w:color w:val="201F1E"/>
            <w:spacing w:val="0"/>
            <w:sz w:val="22"/>
            <w:szCs w:val="22"/>
            <w:shd w:val="clear" w:fill="FFFFFF"/>
            <w:vertAlign w:val="baseline"/>
            <w:lang w:val="en-US" w:eastAsia="zh-CN"/>
          </w:rPr>
          <w:t>ware</w:t>
        </w:r>
      </w:ins>
      <w:ins w:id="36" w:author="斯" w:date="2021-08-14T21:55:04Z">
        <w:r>
          <w:rPr>
            <w:rFonts w:hint="eastAsia" w:ascii="Calibri" w:hAnsi="Calibri" w:cs="Calibri"/>
            <w:i w:val="0"/>
            <w:iCs w:val="0"/>
            <w:caps w:val="0"/>
            <w:color w:val="201F1E"/>
            <w:spacing w:val="0"/>
            <w:sz w:val="22"/>
            <w:szCs w:val="22"/>
            <w:shd w:val="clear" w:fill="FFFFFF"/>
            <w:vertAlign w:val="baseline"/>
            <w:lang w:val="en-US" w:eastAsia="zh-CN"/>
          </w:rPr>
          <w:t>s</w:t>
        </w:r>
      </w:ins>
      <w:ins w:id="37" w:author="斯" w:date="2021-08-14T21:51:31Z">
        <w:r>
          <w:rPr>
            <w:rFonts w:hint="eastAsia" w:ascii="Calibri" w:hAnsi="Calibri" w:cs="Calibri"/>
            <w:i w:val="0"/>
            <w:iCs w:val="0"/>
            <w:caps w:val="0"/>
            <w:color w:val="201F1E"/>
            <w:spacing w:val="0"/>
            <w:sz w:val="22"/>
            <w:szCs w:val="22"/>
            <w:shd w:val="clear" w:fill="FFFFFF"/>
            <w:vertAlign w:val="baseline"/>
            <w:lang w:val="en-US" w:eastAsia="zh-CN"/>
          </w:rPr>
          <w:t>:</w:t>
        </w:r>
      </w:ins>
      <w:ins w:id="38" w:author="斯" w:date="2021-08-14T21:51:32Z">
        <w:r>
          <w:rPr>
            <w:rFonts w:hint="eastAsia" w:ascii="Calibri" w:hAnsi="Calibri" w:cs="Calibri"/>
            <w:i w:val="0"/>
            <w:iCs w:val="0"/>
            <w:caps w:val="0"/>
            <w:color w:val="201F1E"/>
            <w:spacing w:val="0"/>
            <w:sz w:val="22"/>
            <w:szCs w:val="22"/>
            <w:shd w:val="clear" w:fill="FFFFFF"/>
            <w:vertAlign w:val="baseline"/>
            <w:lang w:val="en-US" w:eastAsia="zh-CN"/>
          </w:rPr>
          <w:t xml:space="preserve"> </w:t>
        </w:r>
      </w:ins>
    </w:p>
    <w:p>
      <w:pPr>
        <w:pStyle w:val="3"/>
        <w:keepNext w:val="0"/>
        <w:keepLines w:val="0"/>
        <w:widowControl/>
        <w:suppressLineNumbers w:val="0"/>
        <w:shd w:val="clear" w:fill="FFFFFF"/>
        <w:spacing w:before="0" w:beforeAutospacing="0" w:after="0" w:afterAutospacing="0"/>
        <w:ind w:left="0" w:right="0" w:firstLine="420"/>
        <w:rPr>
          <w:ins w:id="40" w:author="斯" w:date="2021-08-14T21:51:41Z"/>
          <w:rFonts w:hint="default" w:ascii="Calibri" w:hAnsi="Calibri" w:cs="Calibri"/>
          <w:i w:val="0"/>
          <w:iCs w:val="0"/>
          <w:caps w:val="0"/>
          <w:color w:val="201F1E"/>
          <w:spacing w:val="0"/>
          <w:sz w:val="22"/>
          <w:szCs w:val="22"/>
          <w:shd w:val="clear" w:fill="FFFFFF"/>
          <w:vertAlign w:val="baseline"/>
          <w:lang w:val="en-US" w:eastAsia="zh-CN"/>
        </w:rPr>
        <w:pPrChange w:id="39" w:author="斯" w:date="2021-08-14T21:51:35Z">
          <w:pPr>
            <w:pStyle w:val="3"/>
            <w:keepNext w:val="0"/>
            <w:keepLines w:val="0"/>
            <w:widowControl/>
            <w:suppressLineNumbers w:val="0"/>
            <w:shd w:val="clear" w:fill="FFFFFF"/>
            <w:spacing w:before="0" w:beforeAutospacing="0" w:after="0" w:afterAutospacing="0"/>
            <w:ind w:left="0" w:right="0" w:firstLine="0"/>
          </w:pPr>
        </w:pPrChange>
      </w:pPr>
      <w:ins w:id="41" w:author="斯" w:date="2021-08-14T21:51:39Z">
        <w:r>
          <w:rPr>
            <w:rFonts w:hint="eastAsia" w:ascii="Calibri" w:hAnsi="Calibri" w:cs="Calibri"/>
            <w:i w:val="0"/>
            <w:iCs w:val="0"/>
            <w:caps w:val="0"/>
            <w:color w:val="201F1E"/>
            <w:spacing w:val="0"/>
            <w:sz w:val="22"/>
            <w:szCs w:val="22"/>
            <w:shd w:val="clear" w:fill="FFFFFF"/>
            <w:vertAlign w:val="baseline"/>
            <w:lang w:val="en-US" w:eastAsia="zh-CN"/>
          </w:rPr>
          <w:t>指南针</w:t>
        </w:r>
      </w:ins>
      <w:ins w:id="42" w:author="斯" w:date="2021-08-14T21:51:41Z">
        <w:r>
          <w:rPr>
            <w:rFonts w:hint="eastAsia" w:ascii="Calibri" w:hAnsi="Calibri" w:cs="Calibri"/>
            <w:i w:val="0"/>
            <w:iCs w:val="0"/>
            <w:caps w:val="0"/>
            <w:color w:val="201F1E"/>
            <w:spacing w:val="0"/>
            <w:sz w:val="22"/>
            <w:szCs w:val="22"/>
            <w:shd w:val="clear" w:fill="FFFFFF"/>
            <w:vertAlign w:val="baseline"/>
            <w:lang w:val="en-US" w:eastAsia="zh-CN"/>
          </w:rPr>
          <w:t>：</w:t>
        </w:r>
      </w:ins>
      <w:ins w:id="43" w:author="斯" w:date="2021-08-14T21:52:49Z">
        <w:r>
          <w:rPr>
            <w:rFonts w:hint="eastAsia" w:ascii="Calibri" w:hAnsi="Calibri" w:cs="Calibri"/>
            <w:i w:val="0"/>
            <w:iCs w:val="0"/>
            <w:caps w:val="0"/>
            <w:color w:val="201F1E"/>
            <w:spacing w:val="0"/>
            <w:sz w:val="22"/>
            <w:szCs w:val="22"/>
            <w:shd w:val="clear" w:fill="FFFFFF"/>
            <w:vertAlign w:val="baseline"/>
            <w:lang w:val="en-US" w:eastAsia="zh-CN"/>
          </w:rPr>
          <w:t>给出</w:t>
        </w:r>
      </w:ins>
      <w:ins w:id="44" w:author="斯" w:date="2021-08-14T21:52:53Z">
        <w:r>
          <w:rPr>
            <w:rFonts w:hint="eastAsia" w:ascii="Calibri" w:hAnsi="Calibri" w:cs="Calibri"/>
            <w:i w:val="0"/>
            <w:iCs w:val="0"/>
            <w:caps w:val="0"/>
            <w:color w:val="201F1E"/>
            <w:spacing w:val="0"/>
            <w:sz w:val="22"/>
            <w:szCs w:val="22"/>
            <w:shd w:val="clear" w:fill="FFFFFF"/>
            <w:vertAlign w:val="baseline"/>
            <w:lang w:val="en-US" w:eastAsia="zh-CN"/>
          </w:rPr>
          <w:t>地磁</w:t>
        </w:r>
      </w:ins>
      <w:ins w:id="45" w:author="斯" w:date="2021-08-14T21:52:57Z">
        <w:r>
          <w:rPr>
            <w:rFonts w:hint="eastAsia" w:ascii="Calibri" w:hAnsi="Calibri" w:cs="Calibri"/>
            <w:i w:val="0"/>
            <w:iCs w:val="0"/>
            <w:caps w:val="0"/>
            <w:color w:val="201F1E"/>
            <w:spacing w:val="0"/>
            <w:sz w:val="22"/>
            <w:szCs w:val="22"/>
            <w:shd w:val="clear" w:fill="FFFFFF"/>
            <w:vertAlign w:val="baseline"/>
            <w:lang w:val="en-US" w:eastAsia="zh-CN"/>
          </w:rPr>
          <w:t>北极</w:t>
        </w:r>
      </w:ins>
      <w:ins w:id="46" w:author="斯" w:date="2021-08-14T21:52:59Z">
        <w:r>
          <w:rPr>
            <w:rFonts w:hint="eastAsia" w:ascii="Calibri" w:hAnsi="Calibri" w:cs="Calibri"/>
            <w:i w:val="0"/>
            <w:iCs w:val="0"/>
            <w:caps w:val="0"/>
            <w:color w:val="201F1E"/>
            <w:spacing w:val="0"/>
            <w:sz w:val="22"/>
            <w:szCs w:val="22"/>
            <w:shd w:val="clear" w:fill="FFFFFF"/>
            <w:vertAlign w:val="baseline"/>
            <w:lang w:val="en-US" w:eastAsia="zh-CN"/>
          </w:rPr>
          <w:t>方向</w:t>
        </w:r>
      </w:ins>
      <w:ins w:id="47" w:author="斯" w:date="2021-08-14T21:53:35Z">
        <w:r>
          <w:rPr>
            <w:rFonts w:hint="eastAsia" w:ascii="Calibri" w:hAnsi="Calibri" w:cs="Calibri"/>
            <w:i w:val="0"/>
            <w:iCs w:val="0"/>
            <w:caps w:val="0"/>
            <w:color w:val="201F1E"/>
            <w:spacing w:val="0"/>
            <w:sz w:val="22"/>
            <w:szCs w:val="22"/>
            <w:shd w:val="clear" w:fill="FFFFFF"/>
            <w:vertAlign w:val="baseline"/>
            <w:lang w:val="en-US" w:eastAsia="zh-CN"/>
          </w:rPr>
          <w:t>，</w:t>
        </w:r>
      </w:ins>
      <w:ins w:id="48" w:author="斯" w:date="2021-08-14T21:53:38Z">
        <w:r>
          <w:rPr>
            <w:rFonts w:hint="eastAsia" w:ascii="Calibri" w:hAnsi="Calibri" w:cs="Calibri"/>
            <w:i w:val="0"/>
            <w:iCs w:val="0"/>
            <w:caps w:val="0"/>
            <w:color w:val="201F1E"/>
            <w:spacing w:val="0"/>
            <w:sz w:val="22"/>
            <w:szCs w:val="22"/>
            <w:shd w:val="clear" w:fill="FFFFFF"/>
            <w:vertAlign w:val="baseline"/>
            <w:lang w:val="en-US" w:eastAsia="zh-CN"/>
          </w:rPr>
          <w:t>收</w:t>
        </w:r>
      </w:ins>
      <w:ins w:id="49" w:author="斯" w:date="2021-08-14T21:53:41Z">
        <w:r>
          <w:rPr>
            <w:rFonts w:hint="eastAsia" w:ascii="Calibri" w:hAnsi="Calibri" w:cs="Calibri"/>
            <w:i w:val="0"/>
            <w:iCs w:val="0"/>
            <w:caps w:val="0"/>
            <w:color w:val="201F1E"/>
            <w:spacing w:val="0"/>
            <w:sz w:val="22"/>
            <w:szCs w:val="22"/>
            <w:shd w:val="clear" w:fill="FFFFFF"/>
            <w:vertAlign w:val="baseline"/>
            <w:lang w:val="en-US" w:eastAsia="zh-CN"/>
          </w:rPr>
          <w:t>地磁场</w:t>
        </w:r>
      </w:ins>
      <w:ins w:id="50" w:author="斯" w:date="2021-08-14T21:53:42Z">
        <w:r>
          <w:rPr>
            <w:rFonts w:hint="eastAsia" w:ascii="Calibri" w:hAnsi="Calibri" w:cs="Calibri"/>
            <w:i w:val="0"/>
            <w:iCs w:val="0"/>
            <w:caps w:val="0"/>
            <w:color w:val="201F1E"/>
            <w:spacing w:val="0"/>
            <w:sz w:val="22"/>
            <w:szCs w:val="22"/>
            <w:shd w:val="clear" w:fill="FFFFFF"/>
            <w:vertAlign w:val="baseline"/>
            <w:lang w:val="en-US" w:eastAsia="zh-CN"/>
          </w:rPr>
          <w:t>波动</w:t>
        </w:r>
      </w:ins>
      <w:ins w:id="51" w:author="斯" w:date="2021-08-14T21:53:44Z">
        <w:r>
          <w:rPr>
            <w:rFonts w:hint="eastAsia" w:ascii="Calibri" w:hAnsi="Calibri" w:cs="Calibri"/>
            <w:i w:val="0"/>
            <w:iCs w:val="0"/>
            <w:caps w:val="0"/>
            <w:color w:val="201F1E"/>
            <w:spacing w:val="0"/>
            <w:sz w:val="22"/>
            <w:szCs w:val="22"/>
            <w:shd w:val="clear" w:fill="FFFFFF"/>
            <w:vertAlign w:val="baseline"/>
            <w:lang w:val="en-US" w:eastAsia="zh-CN"/>
          </w:rPr>
          <w:t>影响，</w:t>
        </w:r>
      </w:ins>
      <w:ins w:id="52" w:author="斯" w:date="2021-08-14T21:53:45Z">
        <w:r>
          <w:rPr>
            <w:rFonts w:hint="eastAsia" w:ascii="Calibri" w:hAnsi="Calibri" w:cs="Calibri"/>
            <w:i w:val="0"/>
            <w:iCs w:val="0"/>
            <w:caps w:val="0"/>
            <w:color w:val="201F1E"/>
            <w:spacing w:val="0"/>
            <w:sz w:val="22"/>
            <w:szCs w:val="22"/>
            <w:shd w:val="clear" w:fill="FFFFFF"/>
            <w:vertAlign w:val="baseline"/>
            <w:lang w:val="en-US" w:eastAsia="zh-CN"/>
          </w:rPr>
          <w:t>在</w:t>
        </w:r>
      </w:ins>
      <w:ins w:id="53" w:author="斯" w:date="2021-08-14T21:53:47Z">
        <w:r>
          <w:rPr>
            <w:rFonts w:hint="eastAsia" w:ascii="Calibri" w:hAnsi="Calibri" w:cs="Calibri"/>
            <w:i w:val="0"/>
            <w:iCs w:val="0"/>
            <w:caps w:val="0"/>
            <w:color w:val="201F1E"/>
            <w:spacing w:val="0"/>
            <w:sz w:val="22"/>
            <w:szCs w:val="22"/>
            <w:shd w:val="clear" w:fill="FFFFFF"/>
            <w:vertAlign w:val="baseline"/>
            <w:lang w:val="en-US" w:eastAsia="zh-CN"/>
          </w:rPr>
          <w:t>室内</w:t>
        </w:r>
      </w:ins>
      <w:ins w:id="54" w:author="斯" w:date="2021-08-14T21:53:51Z">
        <w:r>
          <w:rPr>
            <w:rFonts w:hint="eastAsia" w:ascii="Calibri" w:hAnsi="Calibri" w:cs="Calibri"/>
            <w:i w:val="0"/>
            <w:iCs w:val="0"/>
            <w:caps w:val="0"/>
            <w:color w:val="201F1E"/>
            <w:spacing w:val="0"/>
            <w:sz w:val="22"/>
            <w:szCs w:val="22"/>
            <w:shd w:val="clear" w:fill="FFFFFF"/>
            <w:vertAlign w:val="baseline"/>
            <w:lang w:val="en-US" w:eastAsia="zh-CN"/>
          </w:rPr>
          <w:t>可能</w:t>
        </w:r>
      </w:ins>
      <w:ins w:id="55" w:author="斯" w:date="2021-08-14T21:53:57Z">
        <w:r>
          <w:rPr>
            <w:rFonts w:hint="eastAsia" w:ascii="Calibri" w:hAnsi="Calibri" w:cs="Calibri"/>
            <w:i w:val="0"/>
            <w:iCs w:val="0"/>
            <w:caps w:val="0"/>
            <w:color w:val="201F1E"/>
            <w:spacing w:val="0"/>
            <w:sz w:val="22"/>
            <w:szCs w:val="22"/>
            <w:shd w:val="clear" w:fill="FFFFFF"/>
            <w:vertAlign w:val="baseline"/>
            <w:lang w:val="en-US" w:eastAsia="zh-CN"/>
          </w:rPr>
          <w:t>失准</w:t>
        </w:r>
      </w:ins>
      <w:ins w:id="56" w:author="斯" w:date="2021-08-14T21:54:08Z">
        <w:r>
          <w:rPr>
            <w:rFonts w:hint="eastAsia" w:ascii="Calibri" w:hAnsi="Calibri" w:cs="Calibri"/>
            <w:i w:val="0"/>
            <w:iCs w:val="0"/>
            <w:caps w:val="0"/>
            <w:color w:val="201F1E"/>
            <w:spacing w:val="0"/>
            <w:sz w:val="22"/>
            <w:szCs w:val="22"/>
            <w:shd w:val="clear" w:fill="FFFFFF"/>
            <w:vertAlign w:val="baseline"/>
            <w:lang w:val="en-US" w:eastAsia="zh-CN"/>
          </w:rPr>
          <w:t>。</w:t>
        </w:r>
      </w:ins>
    </w:p>
    <w:p>
      <w:pPr>
        <w:pStyle w:val="3"/>
        <w:keepNext w:val="0"/>
        <w:keepLines w:val="0"/>
        <w:widowControl/>
        <w:suppressLineNumbers w:val="0"/>
        <w:shd w:val="clear" w:fill="FFFFFF"/>
        <w:spacing w:before="0" w:beforeAutospacing="0" w:after="0" w:afterAutospacing="0"/>
        <w:ind w:left="0" w:right="0" w:firstLine="420"/>
        <w:rPr>
          <w:ins w:id="58" w:author="斯" w:date="2021-08-14T21:52:04Z"/>
          <w:rFonts w:hint="default" w:ascii="Calibri" w:hAnsi="Calibri" w:cs="Calibri"/>
          <w:i w:val="0"/>
          <w:iCs w:val="0"/>
          <w:caps w:val="0"/>
          <w:color w:val="201F1E"/>
          <w:spacing w:val="0"/>
          <w:sz w:val="22"/>
          <w:szCs w:val="22"/>
          <w:shd w:val="clear" w:fill="FFFFFF"/>
          <w:vertAlign w:val="baseline"/>
          <w:lang w:val="en-US" w:eastAsia="zh-CN"/>
        </w:rPr>
        <w:pPrChange w:id="57" w:author="斯" w:date="2021-08-14T21:54:39Z">
          <w:pPr>
            <w:pStyle w:val="3"/>
            <w:keepNext w:val="0"/>
            <w:keepLines w:val="0"/>
            <w:widowControl/>
            <w:suppressLineNumbers w:val="0"/>
            <w:shd w:val="clear" w:fill="FFFFFF"/>
            <w:spacing w:before="0" w:beforeAutospacing="0" w:after="0" w:afterAutospacing="0"/>
            <w:ind w:left="0" w:right="0" w:firstLine="0"/>
          </w:pPr>
        </w:pPrChange>
      </w:pPr>
      <w:ins w:id="59" w:author="斯" w:date="2021-08-14T21:52:03Z">
        <w:r>
          <w:rPr>
            <w:rFonts w:hint="eastAsia" w:ascii="Calibri" w:hAnsi="Calibri" w:cs="Calibri"/>
            <w:i w:val="0"/>
            <w:iCs w:val="0"/>
            <w:caps w:val="0"/>
            <w:color w:val="201F1E"/>
            <w:spacing w:val="0"/>
            <w:sz w:val="22"/>
            <w:szCs w:val="22"/>
            <w:shd w:val="clear" w:fill="FFFFFF"/>
            <w:vertAlign w:val="baseline"/>
            <w:lang w:val="en-US" w:eastAsia="zh-CN"/>
          </w:rPr>
          <w:t>重力计</w:t>
        </w:r>
      </w:ins>
      <w:ins w:id="60" w:author="斯" w:date="2021-08-14T21:52:04Z">
        <w:r>
          <w:rPr>
            <w:rFonts w:hint="eastAsia" w:ascii="Calibri" w:hAnsi="Calibri" w:cs="Calibri"/>
            <w:i w:val="0"/>
            <w:iCs w:val="0"/>
            <w:caps w:val="0"/>
            <w:color w:val="201F1E"/>
            <w:spacing w:val="0"/>
            <w:sz w:val="22"/>
            <w:szCs w:val="22"/>
            <w:shd w:val="clear" w:fill="FFFFFF"/>
            <w:vertAlign w:val="baseline"/>
            <w:lang w:val="en-US" w:eastAsia="zh-CN"/>
          </w:rPr>
          <w:t>：</w:t>
        </w:r>
      </w:ins>
      <w:ins w:id="61" w:author="斯" w:date="2021-08-14T21:53:04Z">
        <w:r>
          <w:rPr>
            <w:rFonts w:hint="eastAsia" w:ascii="Calibri" w:hAnsi="Calibri" w:cs="Calibri"/>
            <w:i w:val="0"/>
            <w:iCs w:val="0"/>
            <w:caps w:val="0"/>
            <w:color w:val="201F1E"/>
            <w:spacing w:val="0"/>
            <w:sz w:val="22"/>
            <w:szCs w:val="22"/>
            <w:shd w:val="clear" w:fill="FFFFFF"/>
            <w:vertAlign w:val="baseline"/>
            <w:lang w:val="en-US" w:eastAsia="zh-CN"/>
          </w:rPr>
          <w:t>给出</w:t>
        </w:r>
      </w:ins>
      <w:ins w:id="62" w:author="斯" w:date="2021-08-14T21:53:10Z">
        <w:r>
          <w:rPr>
            <w:rFonts w:hint="eastAsia" w:ascii="Calibri" w:hAnsi="Calibri" w:cs="Calibri"/>
            <w:i w:val="0"/>
            <w:iCs w:val="0"/>
            <w:caps w:val="0"/>
            <w:color w:val="201F1E"/>
            <w:spacing w:val="0"/>
            <w:sz w:val="22"/>
            <w:szCs w:val="22"/>
            <w:shd w:val="clear" w:fill="FFFFFF"/>
            <w:vertAlign w:val="baseline"/>
            <w:lang w:val="en-US" w:eastAsia="zh-CN"/>
          </w:rPr>
          <w:t>地心引力</w:t>
        </w:r>
      </w:ins>
      <w:ins w:id="63" w:author="斯" w:date="2021-08-14T21:53:13Z">
        <w:r>
          <w:rPr>
            <w:rFonts w:hint="eastAsia" w:ascii="Calibri" w:hAnsi="Calibri" w:cs="Calibri"/>
            <w:i w:val="0"/>
            <w:iCs w:val="0"/>
            <w:caps w:val="0"/>
            <w:color w:val="201F1E"/>
            <w:spacing w:val="0"/>
            <w:sz w:val="22"/>
            <w:szCs w:val="22"/>
            <w:shd w:val="clear" w:fill="FFFFFF"/>
            <w:vertAlign w:val="baseline"/>
            <w:lang w:val="en-US" w:eastAsia="zh-CN"/>
          </w:rPr>
          <w:t>方向</w:t>
        </w:r>
      </w:ins>
      <w:ins w:id="64" w:author="斯" w:date="2021-08-14T21:53:35Z">
        <w:r>
          <w:rPr>
            <w:rFonts w:hint="eastAsia" w:ascii="Calibri" w:hAnsi="Calibri" w:cs="Calibri"/>
            <w:i w:val="0"/>
            <w:iCs w:val="0"/>
            <w:caps w:val="0"/>
            <w:color w:val="201F1E"/>
            <w:spacing w:val="0"/>
            <w:sz w:val="22"/>
            <w:szCs w:val="22"/>
            <w:shd w:val="clear" w:fill="FFFFFF"/>
            <w:vertAlign w:val="baseline"/>
            <w:lang w:val="en-US" w:eastAsia="zh-CN"/>
          </w:rPr>
          <w:t>，</w:t>
        </w:r>
      </w:ins>
      <w:ins w:id="65" w:author="斯" w:date="2021-08-14T21:54:28Z">
        <w:r>
          <w:rPr>
            <w:rFonts w:hint="eastAsia" w:ascii="Calibri" w:hAnsi="Calibri" w:cs="Calibri"/>
            <w:i w:val="0"/>
            <w:iCs w:val="0"/>
            <w:caps w:val="0"/>
            <w:color w:val="201F1E"/>
            <w:spacing w:val="0"/>
            <w:sz w:val="22"/>
            <w:szCs w:val="22"/>
            <w:shd w:val="clear" w:fill="FFFFFF"/>
            <w:vertAlign w:val="baseline"/>
            <w:lang w:val="en-US" w:eastAsia="zh-CN"/>
          </w:rPr>
          <w:t>收</w:t>
        </w:r>
      </w:ins>
      <w:ins w:id="66" w:author="斯" w:date="2021-08-14T21:54:29Z">
        <w:r>
          <w:rPr>
            <w:rFonts w:hint="eastAsia" w:ascii="Calibri" w:hAnsi="Calibri" w:cs="Calibri"/>
            <w:i w:val="0"/>
            <w:iCs w:val="0"/>
            <w:caps w:val="0"/>
            <w:color w:val="201F1E"/>
            <w:spacing w:val="0"/>
            <w:sz w:val="22"/>
            <w:szCs w:val="22"/>
            <w:shd w:val="clear" w:fill="FFFFFF"/>
            <w:vertAlign w:val="baseline"/>
            <w:lang w:val="en-US" w:eastAsia="zh-CN"/>
          </w:rPr>
          <w:t>其他</w:t>
        </w:r>
      </w:ins>
      <w:ins w:id="67" w:author="斯" w:date="2021-08-14T21:54:31Z">
        <w:r>
          <w:rPr>
            <w:rFonts w:hint="eastAsia" w:ascii="Calibri" w:hAnsi="Calibri" w:cs="Calibri"/>
            <w:i w:val="0"/>
            <w:iCs w:val="0"/>
            <w:caps w:val="0"/>
            <w:color w:val="201F1E"/>
            <w:spacing w:val="0"/>
            <w:sz w:val="22"/>
            <w:szCs w:val="22"/>
            <w:shd w:val="clear" w:fill="FFFFFF"/>
            <w:vertAlign w:val="baseline"/>
            <w:lang w:val="en-US" w:eastAsia="zh-CN"/>
          </w:rPr>
          <w:t>加速度</w:t>
        </w:r>
      </w:ins>
      <w:ins w:id="68" w:author="斯" w:date="2021-08-14T21:54:33Z">
        <w:r>
          <w:rPr>
            <w:rFonts w:hint="eastAsia" w:ascii="Calibri" w:hAnsi="Calibri" w:cs="Calibri"/>
            <w:i w:val="0"/>
            <w:iCs w:val="0"/>
            <w:caps w:val="0"/>
            <w:color w:val="201F1E"/>
            <w:spacing w:val="0"/>
            <w:sz w:val="22"/>
            <w:szCs w:val="22"/>
            <w:shd w:val="clear" w:fill="FFFFFF"/>
            <w:vertAlign w:val="baseline"/>
            <w:lang w:val="en-US" w:eastAsia="zh-CN"/>
          </w:rPr>
          <w:t>影响，</w:t>
        </w:r>
      </w:ins>
      <w:ins w:id="69" w:author="斯" w:date="2021-08-14T21:54:23Z">
        <w:r>
          <w:rPr>
            <w:rFonts w:hint="eastAsia" w:ascii="Calibri" w:hAnsi="Calibri" w:cs="Calibri"/>
            <w:i w:val="0"/>
            <w:iCs w:val="0"/>
            <w:caps w:val="0"/>
            <w:color w:val="201F1E"/>
            <w:spacing w:val="0"/>
            <w:sz w:val="22"/>
            <w:szCs w:val="22"/>
            <w:shd w:val="clear" w:fill="FFFFFF"/>
            <w:vertAlign w:val="baseline"/>
            <w:lang w:val="en-US" w:eastAsia="zh-CN"/>
          </w:rPr>
          <w:t>在</w:t>
        </w:r>
      </w:ins>
      <w:ins w:id="70" w:author="斯" w:date="2021-08-14T21:54:25Z">
        <w:r>
          <w:rPr>
            <w:rFonts w:hint="eastAsia" w:ascii="Calibri" w:hAnsi="Calibri" w:cs="Calibri"/>
            <w:i w:val="0"/>
            <w:iCs w:val="0"/>
            <w:caps w:val="0"/>
            <w:color w:val="201F1E"/>
            <w:spacing w:val="0"/>
            <w:sz w:val="22"/>
            <w:szCs w:val="22"/>
            <w:shd w:val="clear" w:fill="FFFFFF"/>
            <w:vertAlign w:val="baseline"/>
            <w:lang w:val="en-US" w:eastAsia="zh-CN"/>
          </w:rPr>
          <w:t>运动</w:t>
        </w:r>
      </w:ins>
      <w:ins w:id="71" w:author="斯" w:date="2021-08-14T21:54:35Z">
        <w:r>
          <w:rPr>
            <w:rFonts w:hint="eastAsia" w:ascii="Calibri" w:hAnsi="Calibri" w:cs="Calibri"/>
            <w:i w:val="0"/>
            <w:iCs w:val="0"/>
            <w:caps w:val="0"/>
            <w:color w:val="201F1E"/>
            <w:spacing w:val="0"/>
            <w:sz w:val="22"/>
            <w:szCs w:val="22"/>
            <w:shd w:val="clear" w:fill="FFFFFF"/>
            <w:vertAlign w:val="baseline"/>
            <w:lang w:val="en-US" w:eastAsia="zh-CN"/>
          </w:rPr>
          <w:t>时</w:t>
        </w:r>
      </w:ins>
      <w:ins w:id="72" w:author="斯" w:date="2021-08-14T21:54:38Z">
        <w:r>
          <w:rPr>
            <w:rFonts w:hint="eastAsia" w:ascii="Calibri" w:hAnsi="Calibri" w:cs="Calibri"/>
            <w:i w:val="0"/>
            <w:iCs w:val="0"/>
            <w:caps w:val="0"/>
            <w:color w:val="201F1E"/>
            <w:spacing w:val="0"/>
            <w:sz w:val="22"/>
            <w:szCs w:val="22"/>
            <w:shd w:val="clear" w:fill="FFFFFF"/>
            <w:vertAlign w:val="baseline"/>
            <w:lang w:val="en-US" w:eastAsia="zh-CN"/>
          </w:rPr>
          <w:t>失准。</w:t>
        </w:r>
      </w:ins>
    </w:p>
    <w:p>
      <w:pPr>
        <w:pStyle w:val="3"/>
        <w:keepNext w:val="0"/>
        <w:keepLines w:val="0"/>
        <w:widowControl/>
        <w:suppressLineNumbers w:val="0"/>
        <w:shd w:val="clear" w:fill="FFFFFF"/>
        <w:spacing w:before="0" w:beforeAutospacing="0" w:after="0" w:afterAutospacing="0"/>
        <w:ind w:left="0" w:right="0" w:firstLine="420"/>
        <w:rPr>
          <w:ins w:id="74" w:author="斯" w:date="2021-08-14T21:51:27Z"/>
          <w:rFonts w:hint="default" w:ascii="Calibri" w:hAnsi="Calibri" w:cs="Calibri"/>
          <w:i w:val="0"/>
          <w:iCs w:val="0"/>
          <w:caps w:val="0"/>
          <w:color w:val="201F1E"/>
          <w:spacing w:val="0"/>
          <w:sz w:val="22"/>
          <w:szCs w:val="22"/>
          <w:shd w:val="clear" w:fill="FFFFFF"/>
          <w:vertAlign w:val="baseline"/>
          <w:lang w:val="en-US" w:eastAsia="zh-CN"/>
        </w:rPr>
        <w:pPrChange w:id="73" w:author="斯" w:date="2021-08-14T21:51:35Z">
          <w:pPr>
            <w:pStyle w:val="3"/>
            <w:keepNext w:val="0"/>
            <w:keepLines w:val="0"/>
            <w:widowControl/>
            <w:suppressLineNumbers w:val="0"/>
            <w:shd w:val="clear" w:fill="FFFFFF"/>
            <w:spacing w:before="0" w:beforeAutospacing="0" w:after="0" w:afterAutospacing="0"/>
            <w:ind w:left="0" w:right="0" w:firstLine="0"/>
          </w:pPr>
        </w:pPrChange>
      </w:pPr>
      <w:ins w:id="75" w:author="斯" w:date="2021-08-14T21:52:08Z">
        <w:r>
          <w:rPr>
            <w:rFonts w:hint="eastAsia" w:ascii="Calibri" w:hAnsi="Calibri" w:cs="Calibri"/>
            <w:i w:val="0"/>
            <w:iCs w:val="0"/>
            <w:caps w:val="0"/>
            <w:color w:val="201F1E"/>
            <w:spacing w:val="0"/>
            <w:sz w:val="22"/>
            <w:szCs w:val="22"/>
            <w:shd w:val="clear" w:fill="FFFFFF"/>
            <w:vertAlign w:val="baseline"/>
            <w:lang w:val="en-US" w:eastAsia="zh-CN"/>
          </w:rPr>
          <w:t>陀螺仪：</w:t>
        </w:r>
      </w:ins>
      <w:ins w:id="76" w:author="斯" w:date="2021-08-14T21:53:23Z">
        <w:r>
          <w:rPr>
            <w:rFonts w:hint="eastAsia" w:ascii="Calibri" w:hAnsi="Calibri" w:cs="Calibri"/>
            <w:i w:val="0"/>
            <w:iCs w:val="0"/>
            <w:caps w:val="0"/>
            <w:color w:val="201F1E"/>
            <w:spacing w:val="0"/>
            <w:sz w:val="22"/>
            <w:szCs w:val="22"/>
            <w:shd w:val="clear" w:fill="FFFFFF"/>
            <w:vertAlign w:val="baseline"/>
            <w:lang w:val="en-US" w:eastAsia="zh-CN"/>
          </w:rPr>
          <w:t>给出</w:t>
        </w:r>
      </w:ins>
      <w:ins w:id="77" w:author="斯" w:date="2021-08-14T21:53:32Z">
        <w:r>
          <w:rPr>
            <w:rFonts w:hint="eastAsia" w:ascii="Calibri" w:hAnsi="Calibri" w:cs="Calibri"/>
            <w:i w:val="0"/>
            <w:iCs w:val="0"/>
            <w:caps w:val="0"/>
            <w:color w:val="201F1E"/>
            <w:spacing w:val="0"/>
            <w:sz w:val="22"/>
            <w:szCs w:val="22"/>
            <w:shd w:val="clear" w:fill="FFFFFF"/>
            <w:vertAlign w:val="baseline"/>
            <w:lang w:val="en-US" w:eastAsia="zh-CN"/>
          </w:rPr>
          <w:t>角速度</w:t>
        </w:r>
      </w:ins>
      <w:ins w:id="78" w:author="斯" w:date="2021-08-14T21:53:36Z">
        <w:r>
          <w:rPr>
            <w:rFonts w:hint="eastAsia" w:ascii="Calibri" w:hAnsi="Calibri" w:cs="Calibri"/>
            <w:i w:val="0"/>
            <w:iCs w:val="0"/>
            <w:caps w:val="0"/>
            <w:color w:val="201F1E"/>
            <w:spacing w:val="0"/>
            <w:sz w:val="22"/>
            <w:szCs w:val="22"/>
            <w:shd w:val="clear" w:fill="FFFFFF"/>
            <w:vertAlign w:val="baseline"/>
            <w:lang w:val="en-US" w:eastAsia="zh-CN"/>
          </w:rPr>
          <w:t>，</w:t>
        </w:r>
      </w:ins>
      <w:ins w:id="79" w:author="斯" w:date="2021-08-14T21:54:45Z">
        <w:r>
          <w:rPr>
            <w:rFonts w:hint="eastAsia" w:ascii="Calibri" w:hAnsi="Calibri" w:cs="Calibri"/>
            <w:i w:val="0"/>
            <w:iCs w:val="0"/>
            <w:caps w:val="0"/>
            <w:color w:val="201F1E"/>
            <w:spacing w:val="0"/>
            <w:sz w:val="22"/>
            <w:szCs w:val="22"/>
            <w:shd w:val="clear" w:fill="FFFFFF"/>
            <w:vertAlign w:val="baseline"/>
            <w:lang w:val="en-US" w:eastAsia="zh-CN"/>
          </w:rPr>
          <w:t>在</w:t>
        </w:r>
      </w:ins>
      <w:ins w:id="80" w:author="斯" w:date="2021-08-14T21:54:47Z">
        <w:r>
          <w:rPr>
            <w:rFonts w:hint="eastAsia" w:ascii="Calibri" w:hAnsi="Calibri" w:cs="Calibri"/>
            <w:i w:val="0"/>
            <w:iCs w:val="0"/>
            <w:caps w:val="0"/>
            <w:color w:val="201F1E"/>
            <w:spacing w:val="0"/>
            <w:sz w:val="22"/>
            <w:szCs w:val="22"/>
            <w:shd w:val="clear" w:fill="FFFFFF"/>
            <w:vertAlign w:val="baseline"/>
            <w:lang w:val="en-US" w:eastAsia="zh-CN"/>
          </w:rPr>
          <w:t>计算</w:t>
        </w:r>
      </w:ins>
      <w:ins w:id="81" w:author="斯" w:date="2021-08-14T21:54:50Z">
        <w:r>
          <w:rPr>
            <w:rFonts w:hint="eastAsia" w:ascii="Calibri" w:hAnsi="Calibri" w:cs="Calibri"/>
            <w:i w:val="0"/>
            <w:iCs w:val="0"/>
            <w:caps w:val="0"/>
            <w:color w:val="201F1E"/>
            <w:spacing w:val="0"/>
            <w:sz w:val="22"/>
            <w:szCs w:val="22"/>
            <w:shd w:val="clear" w:fill="FFFFFF"/>
            <w:vertAlign w:val="baseline"/>
            <w:lang w:val="en-US" w:eastAsia="zh-CN"/>
          </w:rPr>
          <w:t>角</w:t>
        </w:r>
      </w:ins>
      <w:ins w:id="82" w:author="斯" w:date="2021-08-14T21:54:51Z">
        <w:r>
          <w:rPr>
            <w:rFonts w:hint="eastAsia" w:ascii="Calibri" w:hAnsi="Calibri" w:cs="Calibri"/>
            <w:i w:val="0"/>
            <w:iCs w:val="0"/>
            <w:caps w:val="0"/>
            <w:color w:val="201F1E"/>
            <w:spacing w:val="0"/>
            <w:sz w:val="22"/>
            <w:szCs w:val="22"/>
            <w:shd w:val="clear" w:fill="FFFFFF"/>
            <w:vertAlign w:val="baseline"/>
            <w:lang w:val="en-US" w:eastAsia="zh-CN"/>
          </w:rPr>
          <w:t>度</w:t>
        </w:r>
      </w:ins>
      <w:ins w:id="83" w:author="斯" w:date="2021-08-14T21:54:52Z">
        <w:r>
          <w:rPr>
            <w:rFonts w:hint="eastAsia" w:ascii="Calibri" w:hAnsi="Calibri" w:cs="Calibri"/>
            <w:i w:val="0"/>
            <w:iCs w:val="0"/>
            <w:caps w:val="0"/>
            <w:color w:val="201F1E"/>
            <w:spacing w:val="0"/>
            <w:sz w:val="22"/>
            <w:szCs w:val="22"/>
            <w:shd w:val="clear" w:fill="FFFFFF"/>
            <w:vertAlign w:val="baseline"/>
            <w:lang w:val="en-US" w:eastAsia="zh-CN"/>
          </w:rPr>
          <w:t>时</w:t>
        </w:r>
      </w:ins>
      <w:ins w:id="84" w:author="斯" w:date="2021-08-14T21:54:54Z">
        <w:r>
          <w:rPr>
            <w:rFonts w:hint="eastAsia" w:ascii="Calibri" w:hAnsi="Calibri" w:cs="Calibri"/>
            <w:i w:val="0"/>
            <w:iCs w:val="0"/>
            <w:caps w:val="0"/>
            <w:color w:val="201F1E"/>
            <w:spacing w:val="0"/>
            <w:sz w:val="22"/>
            <w:szCs w:val="22"/>
            <w:shd w:val="clear" w:fill="FFFFFF"/>
            <w:vertAlign w:val="baseline"/>
            <w:lang w:val="en-US" w:eastAsia="zh-CN"/>
          </w:rPr>
          <w:t>误差</w:t>
        </w:r>
      </w:ins>
      <w:ins w:id="85" w:author="斯" w:date="2021-08-14T21:54:55Z">
        <w:r>
          <w:rPr>
            <w:rFonts w:hint="eastAsia" w:ascii="Calibri" w:hAnsi="Calibri" w:cs="Calibri"/>
            <w:i w:val="0"/>
            <w:iCs w:val="0"/>
            <w:caps w:val="0"/>
            <w:color w:val="201F1E"/>
            <w:spacing w:val="0"/>
            <w:sz w:val="22"/>
            <w:szCs w:val="22"/>
            <w:shd w:val="clear" w:fill="FFFFFF"/>
            <w:vertAlign w:val="baseline"/>
            <w:lang w:val="en-US" w:eastAsia="zh-CN"/>
          </w:rPr>
          <w:t>会</w:t>
        </w:r>
      </w:ins>
      <w:ins w:id="86" w:author="斯" w:date="2021-08-14T21:54:58Z">
        <w:r>
          <w:rPr>
            <w:rFonts w:hint="eastAsia" w:ascii="Calibri" w:hAnsi="Calibri" w:cs="Calibri"/>
            <w:i w:val="0"/>
            <w:iCs w:val="0"/>
            <w:caps w:val="0"/>
            <w:color w:val="201F1E"/>
            <w:spacing w:val="0"/>
            <w:sz w:val="22"/>
            <w:szCs w:val="22"/>
            <w:shd w:val="clear" w:fill="FFFFFF"/>
            <w:vertAlign w:val="baseline"/>
            <w:lang w:val="en-US" w:eastAsia="zh-CN"/>
          </w:rPr>
          <w:t>积累。</w:t>
        </w:r>
      </w:ins>
    </w:p>
    <w:p>
      <w:pPr>
        <w:pStyle w:val="3"/>
        <w:keepNext w:val="0"/>
        <w:keepLines w:val="0"/>
        <w:widowControl/>
        <w:suppressLineNumbers w:val="0"/>
        <w:shd w:val="clear" w:fill="FFFFFF"/>
        <w:spacing w:before="0" w:beforeAutospacing="0" w:after="0" w:afterAutospacing="0"/>
        <w:ind w:left="0" w:right="0" w:firstLine="0"/>
        <w:rPr>
          <w:rFonts w:hint="default" w:ascii="Calibri" w:hAnsi="Calibri" w:cs="Calibri"/>
          <w:i w:val="0"/>
          <w:iCs w:val="0"/>
          <w:caps w:val="0"/>
          <w:color w:val="201F1E"/>
          <w:spacing w:val="0"/>
          <w:sz w:val="22"/>
          <w:szCs w:val="22"/>
          <w:shd w:val="clear" w:fill="FFFFFF"/>
          <w:vertAlign w:val="baseline"/>
        </w:rPr>
      </w:pPr>
    </w:p>
    <w:p>
      <w:pPr>
        <w:pStyle w:val="3"/>
        <w:keepNext w:val="0"/>
        <w:keepLines w:val="0"/>
        <w:widowControl/>
        <w:suppressLineNumbers w:val="0"/>
        <w:shd w:val="clear" w:fill="FFFFFF"/>
        <w:spacing w:before="0" w:beforeAutospacing="0" w:after="0" w:afterAutospacing="0"/>
        <w:ind w:left="0" w:right="0" w:firstLine="0"/>
        <w:rPr>
          <w:rFonts w:hint="default" w:ascii="Calibri" w:hAnsi="Calibri" w:cs="Calibri"/>
          <w:i w:val="0"/>
          <w:iCs w:val="0"/>
          <w:caps w:val="0"/>
          <w:color w:val="201F1E"/>
          <w:spacing w:val="0"/>
          <w:sz w:val="24"/>
          <w:szCs w:val="24"/>
        </w:rPr>
      </w:pPr>
      <w:r>
        <w:rPr>
          <w:rFonts w:hint="default" w:ascii="Calibri" w:hAnsi="Calibri" w:cs="Calibri"/>
          <w:i w:val="0"/>
          <w:iCs w:val="0"/>
          <w:caps w:val="0"/>
          <w:color w:val="000000"/>
          <w:spacing w:val="0"/>
          <w:sz w:val="24"/>
          <w:szCs w:val="24"/>
          <w:shd w:val="clear" w:fill="FFFFFF"/>
          <w:vertAlign w:val="baseline"/>
        </w:rPr>
        <w:t>Comments:</w:t>
      </w:r>
    </w:p>
    <w:p>
      <w:pPr>
        <w:keepNext w:val="0"/>
        <w:keepLines w:val="0"/>
        <w:widowControl/>
        <w:numPr>
          <w:ilvl w:val="0"/>
          <w:numId w:val="1"/>
        </w:numPr>
        <w:suppressLineNumbers w:val="0"/>
        <w:spacing w:before="0" w:beforeAutospacing="0" w:after="0" w:afterAutospacing="0"/>
        <w:ind w:left="720" w:right="0" w:hanging="360"/>
        <w:rPr>
          <w:rFonts w:hint="default" w:ascii="Calibri" w:hAnsi="Calibri" w:cs="Calibri"/>
          <w:color w:val="auto"/>
          <w:sz w:val="24"/>
          <w:szCs w:val="24"/>
        </w:rPr>
      </w:pPr>
      <w:r>
        <w:rPr>
          <w:rFonts w:hint="default" w:ascii="Calibri" w:hAnsi="Calibri" w:eastAsia="Microsoft YaHei UI" w:cs="Calibri"/>
          <w:i w:val="0"/>
          <w:iCs w:val="0"/>
          <w:caps w:val="0"/>
          <w:color w:val="auto"/>
          <w:spacing w:val="0"/>
          <w:sz w:val="24"/>
          <w:szCs w:val="24"/>
          <w:shd w:val="clear" w:fill="FFFFFF"/>
        </w:rPr>
        <w:t>Why RNN performs better in the long term compared with traditional methods when compute the device orientation?</w:t>
      </w:r>
    </w:p>
    <w:p>
      <w:pPr>
        <w:pStyle w:val="3"/>
        <w:keepNext w:val="0"/>
        <w:keepLines w:val="0"/>
        <w:widowControl/>
        <w:suppressLineNumbers w:val="0"/>
        <w:shd w:val="clear" w:fill="FFFFFF"/>
        <w:spacing w:before="0" w:beforeAutospacing="0" w:after="0" w:afterAutospacing="0"/>
        <w:ind w:left="720" w:right="0" w:firstLine="0"/>
        <w:rPr>
          <w:rFonts w:hint="default" w:ascii="Calibri" w:hAnsi="Calibri" w:cs="Calibri"/>
          <w:i w:val="0"/>
          <w:iCs w:val="0"/>
          <w:caps w:val="0"/>
          <w:color w:val="auto"/>
          <w:spacing w:val="0"/>
          <w:sz w:val="24"/>
          <w:szCs w:val="24"/>
        </w:rPr>
      </w:pPr>
      <w:r>
        <w:rPr>
          <w:rFonts w:hint="default" w:ascii="Calibri" w:hAnsi="Calibri" w:cs="Calibri"/>
          <w:i w:val="0"/>
          <w:iCs w:val="0"/>
          <w:caps w:val="0"/>
          <w:color w:val="auto"/>
          <w:spacing w:val="0"/>
          <w:sz w:val="24"/>
          <w:szCs w:val="24"/>
          <w:shd w:val="clear" w:fill="FFFFFF"/>
          <w:vertAlign w:val="baseline"/>
        </w:rPr>
        <w:t>RNN is good at dealing with time-series data. It will consider the data from multiple time steps, but the traditional sensor fusion methods (A3, MUSE) only consider the data from previous time step. </w:t>
      </w:r>
    </w:p>
    <w:p>
      <w:pPr>
        <w:keepNext w:val="0"/>
        <w:keepLines w:val="0"/>
        <w:widowControl/>
        <w:numPr>
          <w:ilvl w:val="0"/>
          <w:numId w:val="2"/>
        </w:numPr>
        <w:suppressLineNumbers w:val="0"/>
        <w:spacing w:before="0" w:beforeAutospacing="0" w:after="0" w:afterAutospacing="0"/>
        <w:ind w:left="720" w:right="0" w:hanging="360"/>
        <w:rPr>
          <w:rFonts w:hint="default" w:ascii="Calibri" w:hAnsi="Calibri" w:cs="Calibri"/>
          <w:color w:val="auto"/>
          <w:sz w:val="24"/>
          <w:szCs w:val="24"/>
        </w:rPr>
      </w:pPr>
      <w:commentRangeStart w:id="0"/>
      <w:r>
        <w:rPr>
          <w:rFonts w:hint="default" w:ascii="Calibri" w:hAnsi="Calibri" w:eastAsia="Microsoft YaHei UI" w:cs="Calibri"/>
          <w:i w:val="0"/>
          <w:iCs w:val="0"/>
          <w:caps w:val="0"/>
          <w:color w:val="auto"/>
          <w:spacing w:val="0"/>
          <w:sz w:val="24"/>
          <w:szCs w:val="24"/>
          <w:shd w:val="clear" w:fill="FFFFFF"/>
        </w:rPr>
        <w:t>Think about the applications or postures to motivate HMM model is not efficient.</w:t>
      </w:r>
      <w:commentRangeEnd w:id="0"/>
      <w:r>
        <w:commentReference w:id="0"/>
      </w:r>
      <w:r>
        <w:rPr>
          <w:rFonts w:hint="default" w:ascii="Calibri" w:hAnsi="Calibri" w:eastAsia="Microsoft YaHei UI" w:cs="Calibri"/>
          <w:i w:val="0"/>
          <w:iCs w:val="0"/>
          <w:caps w:val="0"/>
          <w:color w:val="auto"/>
          <w:spacing w:val="0"/>
          <w:sz w:val="24"/>
          <w:szCs w:val="24"/>
          <w:shd w:val="clear" w:fill="FFFFFF"/>
        </w:rPr>
        <w:t> </w:t>
      </w:r>
      <w:ins w:id="87" w:author="斯" w:date="2021-08-14T21:48:12Z">
        <w:r>
          <w:rPr>
            <w:rFonts w:hint="eastAsia" w:ascii="Calibri" w:hAnsi="Calibri" w:eastAsia="Microsoft YaHei UI" w:cs="Calibri"/>
            <w:i w:val="0"/>
            <w:iCs w:val="0"/>
            <w:caps w:val="0"/>
            <w:color w:val="auto"/>
            <w:spacing w:val="0"/>
            <w:sz w:val="24"/>
            <w:szCs w:val="24"/>
            <w:shd w:val="clear" w:fill="FFFFFF"/>
            <w:lang w:val="en-US" w:eastAsia="zh-CN"/>
          </w:rPr>
          <w:t>(</w:t>
        </w:r>
      </w:ins>
      <w:ins w:id="88" w:author="斯" w:date="2021-08-14T21:48:15Z">
        <w:r>
          <w:rPr>
            <w:rFonts w:hint="eastAsia" w:ascii="Calibri" w:hAnsi="Calibri" w:eastAsia="Microsoft YaHei UI" w:cs="Calibri"/>
            <w:i w:val="0"/>
            <w:iCs w:val="0"/>
            <w:caps w:val="0"/>
            <w:color w:val="auto"/>
            <w:spacing w:val="0"/>
            <w:sz w:val="24"/>
            <w:szCs w:val="24"/>
            <w:shd w:val="clear" w:fill="FFFFFF"/>
            <w:lang w:val="en-US" w:eastAsia="zh-CN"/>
          </w:rPr>
          <w:t>H</w:t>
        </w:r>
      </w:ins>
      <w:ins w:id="89" w:author="斯" w:date="2021-08-14T21:48:17Z">
        <w:r>
          <w:rPr>
            <w:rFonts w:hint="eastAsia" w:ascii="Calibri" w:hAnsi="Calibri" w:eastAsia="Microsoft YaHei UI" w:cs="Calibri"/>
            <w:i w:val="0"/>
            <w:iCs w:val="0"/>
            <w:caps w:val="0"/>
            <w:color w:val="auto"/>
            <w:spacing w:val="0"/>
            <w:sz w:val="24"/>
            <w:szCs w:val="24"/>
            <w:shd w:val="clear" w:fill="FFFFFF"/>
            <w:lang w:val="en-US" w:eastAsia="zh-CN"/>
          </w:rPr>
          <w:t>MM</w:t>
        </w:r>
      </w:ins>
      <w:ins w:id="90" w:author="斯" w:date="2021-08-14T21:48:18Z">
        <w:r>
          <w:rPr>
            <w:rFonts w:hint="eastAsia" w:ascii="Calibri" w:hAnsi="Calibri" w:eastAsia="Microsoft YaHei UI" w:cs="Calibri"/>
            <w:i w:val="0"/>
            <w:iCs w:val="0"/>
            <w:caps w:val="0"/>
            <w:color w:val="auto"/>
            <w:spacing w:val="0"/>
            <w:sz w:val="24"/>
            <w:szCs w:val="24"/>
            <w:shd w:val="clear" w:fill="FFFFFF"/>
            <w:lang w:val="en-US" w:eastAsia="zh-CN"/>
          </w:rPr>
          <w:t xml:space="preserve">, </w:t>
        </w:r>
      </w:ins>
      <w:ins w:id="91" w:author="斯" w:date="2021-08-14T21:48:19Z">
        <w:r>
          <w:rPr>
            <w:rFonts w:hint="eastAsia" w:ascii="Calibri" w:hAnsi="Calibri" w:eastAsia="Microsoft YaHei UI" w:cs="Calibri"/>
            <w:i w:val="0"/>
            <w:iCs w:val="0"/>
            <w:caps w:val="0"/>
            <w:color w:val="auto"/>
            <w:spacing w:val="0"/>
            <w:sz w:val="24"/>
            <w:szCs w:val="24"/>
            <w:shd w:val="clear" w:fill="FFFFFF"/>
            <w:lang w:val="en-US" w:eastAsia="zh-CN"/>
          </w:rPr>
          <w:t>no.</w:t>
        </w:r>
      </w:ins>
      <w:ins w:id="92" w:author="斯" w:date="2021-08-14T21:48:20Z">
        <w:r>
          <w:rPr>
            <w:rFonts w:hint="eastAsia" w:ascii="Calibri" w:hAnsi="Calibri" w:eastAsia="Microsoft YaHei UI" w:cs="Calibri"/>
            <w:i w:val="0"/>
            <w:iCs w:val="0"/>
            <w:caps w:val="0"/>
            <w:color w:val="auto"/>
            <w:spacing w:val="0"/>
            <w:sz w:val="24"/>
            <w:szCs w:val="24"/>
            <w:shd w:val="clear" w:fill="FFFFFF"/>
            <w:lang w:val="en-US" w:eastAsia="zh-CN"/>
          </w:rPr>
          <w:t xml:space="preserve"> R</w:t>
        </w:r>
      </w:ins>
      <w:ins w:id="93" w:author="斯" w:date="2021-08-14T21:48:21Z">
        <w:r>
          <w:rPr>
            <w:rFonts w:hint="eastAsia" w:ascii="Calibri" w:hAnsi="Calibri" w:eastAsia="Microsoft YaHei UI" w:cs="Calibri"/>
            <w:i w:val="0"/>
            <w:iCs w:val="0"/>
            <w:caps w:val="0"/>
            <w:color w:val="auto"/>
            <w:spacing w:val="0"/>
            <w:sz w:val="24"/>
            <w:szCs w:val="24"/>
            <w:shd w:val="clear" w:fill="FFFFFF"/>
            <w:lang w:val="en-US" w:eastAsia="zh-CN"/>
          </w:rPr>
          <w:t>NN</w:t>
        </w:r>
      </w:ins>
      <w:ins w:id="94" w:author="斯" w:date="2021-08-14T21:48:22Z">
        <w:r>
          <w:rPr>
            <w:rFonts w:hint="eastAsia" w:ascii="Calibri" w:hAnsi="Calibri" w:eastAsia="Microsoft YaHei UI" w:cs="Calibri"/>
            <w:i w:val="0"/>
            <w:iCs w:val="0"/>
            <w:caps w:val="0"/>
            <w:color w:val="auto"/>
            <w:spacing w:val="0"/>
            <w:sz w:val="24"/>
            <w:szCs w:val="24"/>
            <w:shd w:val="clear" w:fill="FFFFFF"/>
            <w:lang w:val="en-US" w:eastAsia="zh-CN"/>
          </w:rPr>
          <w:t>, y</w:t>
        </w:r>
      </w:ins>
      <w:ins w:id="95" w:author="斯" w:date="2021-08-14T21:48:23Z">
        <w:r>
          <w:rPr>
            <w:rFonts w:hint="eastAsia" w:ascii="Calibri" w:hAnsi="Calibri" w:eastAsia="Microsoft YaHei UI" w:cs="Calibri"/>
            <w:i w:val="0"/>
            <w:iCs w:val="0"/>
            <w:caps w:val="0"/>
            <w:color w:val="auto"/>
            <w:spacing w:val="0"/>
            <w:sz w:val="24"/>
            <w:szCs w:val="24"/>
            <w:shd w:val="clear" w:fill="FFFFFF"/>
            <w:lang w:val="en-US" w:eastAsia="zh-CN"/>
          </w:rPr>
          <w:t>es.</w:t>
        </w:r>
      </w:ins>
      <w:ins w:id="96" w:author="斯" w:date="2021-08-14T21:48:24Z">
        <w:r>
          <w:rPr>
            <w:rFonts w:hint="eastAsia" w:ascii="Calibri" w:hAnsi="Calibri" w:eastAsia="Microsoft YaHei UI" w:cs="Calibri"/>
            <w:i w:val="0"/>
            <w:iCs w:val="0"/>
            <w:caps w:val="0"/>
            <w:color w:val="auto"/>
            <w:spacing w:val="0"/>
            <w:sz w:val="24"/>
            <w:szCs w:val="24"/>
            <w:shd w:val="clear" w:fill="FFFFFF"/>
            <w:lang w:val="en-US" w:eastAsia="zh-CN"/>
          </w:rPr>
          <w:t>)</w:t>
        </w:r>
      </w:ins>
    </w:p>
    <w:p>
      <w:pPr>
        <w:keepNext w:val="0"/>
        <w:keepLines w:val="0"/>
        <w:widowControl/>
        <w:numPr>
          <w:ilvl w:val="0"/>
          <w:numId w:val="2"/>
        </w:numPr>
        <w:suppressLineNumbers w:val="0"/>
        <w:spacing w:before="0" w:beforeAutospacing="0" w:after="0" w:afterAutospacing="0"/>
        <w:ind w:left="720" w:right="0" w:hanging="360"/>
        <w:rPr>
          <w:rFonts w:hint="default" w:ascii="Calibri" w:hAnsi="Calibri" w:cs="Calibri"/>
          <w:color w:val="auto"/>
          <w:sz w:val="24"/>
          <w:szCs w:val="24"/>
        </w:rPr>
      </w:pPr>
      <w:r>
        <w:rPr>
          <w:rFonts w:hint="default" w:ascii="Calibri" w:hAnsi="Calibri" w:eastAsia="Microsoft YaHei UI" w:cs="Calibri"/>
          <w:i w:val="0"/>
          <w:iCs w:val="0"/>
          <w:caps w:val="0"/>
          <w:color w:val="auto"/>
          <w:spacing w:val="0"/>
          <w:sz w:val="24"/>
          <w:szCs w:val="24"/>
          <w:shd w:val="clear" w:fill="FFFFFF"/>
        </w:rPr>
        <w:t>For attention scheme, how to assign weight automatically and dynamically. What is the rational of attention?</w:t>
      </w:r>
    </w:p>
    <w:p>
      <w:pPr>
        <w:keepNext w:val="0"/>
        <w:keepLines w:val="0"/>
        <w:widowControl/>
        <w:numPr>
          <w:ilvl w:val="0"/>
          <w:numId w:val="2"/>
        </w:numPr>
        <w:suppressLineNumbers w:val="0"/>
        <w:spacing w:before="0" w:beforeAutospacing="0" w:after="0" w:afterAutospacing="0"/>
        <w:ind w:left="720" w:right="0" w:hanging="360"/>
        <w:rPr>
          <w:rFonts w:hint="default" w:ascii="Calibri" w:hAnsi="Calibri" w:cs="Calibri"/>
          <w:color w:val="auto"/>
          <w:sz w:val="24"/>
          <w:szCs w:val="24"/>
        </w:rPr>
      </w:pPr>
      <w:r>
        <w:rPr>
          <w:rFonts w:hint="default" w:ascii="Calibri" w:hAnsi="Calibri" w:eastAsia="Microsoft YaHei UI" w:cs="Calibri"/>
          <w:i w:val="0"/>
          <w:iCs w:val="0"/>
          <w:caps w:val="0"/>
          <w:color w:val="auto"/>
          <w:spacing w:val="0"/>
          <w:sz w:val="24"/>
          <w:szCs w:val="24"/>
          <w:shd w:val="clear" w:fill="FFFFFF"/>
        </w:rPr>
        <w:t>Another possible neural network architecture, get the orientation first and then incorporate the orientation and acceleration data to get the location, and update the orientation at the same time. </w:t>
      </w:r>
    </w:p>
    <w:p>
      <w:pPr>
        <w:keepNext w:val="0"/>
        <w:keepLines w:val="0"/>
        <w:widowControl/>
        <w:numPr>
          <w:ilvl w:val="0"/>
          <w:numId w:val="2"/>
        </w:numPr>
        <w:suppressLineNumbers w:val="0"/>
        <w:spacing w:before="0" w:beforeAutospacing="0" w:after="0" w:afterAutospacing="0"/>
        <w:ind w:left="720" w:right="0" w:hanging="360"/>
        <w:rPr>
          <w:rFonts w:hint="default" w:ascii="Calibri" w:hAnsi="Calibri" w:cs="Calibri"/>
          <w:color w:val="4472C4"/>
          <w:sz w:val="24"/>
          <w:szCs w:val="24"/>
        </w:rPr>
      </w:pPr>
      <w:r>
        <w:rPr>
          <w:rFonts w:hint="default" w:ascii="Calibri" w:hAnsi="Calibri" w:eastAsia="Microsoft YaHei UI" w:cs="Calibri"/>
          <w:i w:val="0"/>
          <w:iCs w:val="0"/>
          <w:caps w:val="0"/>
          <w:color w:val="7F7F7F"/>
          <w:spacing w:val="0"/>
          <w:sz w:val="24"/>
          <w:szCs w:val="24"/>
          <w:shd w:val="clear" w:fill="FFFFFF"/>
          <w:vertAlign w:val="baseline"/>
        </w:rPr>
        <w:t xml:space="preserve">Keep </w:t>
      </w:r>
      <w:ins w:id="97" w:author="斯" w:date="2021-08-14T14:19:59Z">
        <w:r>
          <w:rPr>
            <w:rFonts w:hint="default" w:ascii="Calibri" w:hAnsi="Calibri" w:eastAsia="Microsoft YaHei UI" w:cs="Calibri"/>
            <w:i w:val="0"/>
            <w:iCs w:val="0"/>
            <w:caps w:val="0"/>
            <w:color w:val="7F7F7F"/>
            <w:spacing w:val="0"/>
            <w:sz w:val="24"/>
            <w:szCs w:val="24"/>
            <w:shd w:val="clear" w:fill="FFFFFF"/>
            <w:vertAlign w:val="baseline"/>
          </w:rPr>
          <w:t>in mind</w:t>
        </w:r>
      </w:ins>
      <w:ins w:id="98" w:author="斯" w:date="2021-08-14T14:20:00Z">
        <w:r>
          <w:rPr>
            <w:rFonts w:hint="eastAsia" w:ascii="Calibri" w:hAnsi="Calibri" w:eastAsia="Microsoft YaHei UI" w:cs="Calibri"/>
            <w:i w:val="0"/>
            <w:iCs w:val="0"/>
            <w:caps w:val="0"/>
            <w:color w:val="7F7F7F"/>
            <w:spacing w:val="0"/>
            <w:sz w:val="24"/>
            <w:szCs w:val="24"/>
            <w:shd w:val="clear" w:fill="FFFFFF"/>
            <w:vertAlign w:val="baseline"/>
            <w:lang w:val="en-US" w:eastAsia="zh-CN"/>
          </w:rPr>
          <w:t xml:space="preserve"> </w:t>
        </w:r>
      </w:ins>
      <w:r>
        <w:rPr>
          <w:rFonts w:hint="default" w:ascii="Calibri" w:hAnsi="Calibri" w:eastAsia="Microsoft YaHei UI" w:cs="Calibri"/>
          <w:i w:val="0"/>
          <w:iCs w:val="0"/>
          <w:caps w:val="0"/>
          <w:color w:val="7F7F7F"/>
          <w:spacing w:val="0"/>
          <w:sz w:val="24"/>
          <w:szCs w:val="24"/>
          <w:shd w:val="clear" w:fill="FFFFFF"/>
          <w:vertAlign w:val="baseline"/>
        </w:rPr>
        <w:t xml:space="preserve">the </w:t>
      </w:r>
      <w:r>
        <w:rPr>
          <w:rFonts w:hint="default" w:ascii="Calibri" w:hAnsi="Calibri" w:eastAsia="Microsoft YaHei UI" w:cs="Calibri"/>
          <w:i w:val="0"/>
          <w:iCs w:val="0"/>
          <w:caps w:val="0"/>
          <w:color w:val="7F7F7F"/>
          <w:spacing w:val="0"/>
          <w:sz w:val="24"/>
          <w:szCs w:val="24"/>
          <w:u w:val="single"/>
          <w:shd w:val="clear" w:fill="FFFFFF"/>
          <w:vertAlign w:val="baseline"/>
          <w:rPrChange w:id="99" w:author="斯" w:date="2021-08-14T21:48:06Z">
            <w:rPr>
              <w:rFonts w:hint="default" w:ascii="Calibri" w:hAnsi="Calibri" w:eastAsia="Microsoft YaHei UI" w:cs="Calibri"/>
              <w:i w:val="0"/>
              <w:iCs w:val="0"/>
              <w:caps w:val="0"/>
              <w:color w:val="7F7F7F"/>
              <w:spacing w:val="0"/>
              <w:sz w:val="24"/>
              <w:szCs w:val="24"/>
              <w:shd w:val="clear" w:fill="FFFFFF"/>
              <w:vertAlign w:val="baseline"/>
            </w:rPr>
          </w:rPrChange>
        </w:rPr>
        <w:t>spatial correlation</w:t>
      </w:r>
      <w:r>
        <w:rPr>
          <w:rFonts w:hint="default" w:ascii="Calibri" w:hAnsi="Calibri" w:eastAsia="Microsoft YaHei UI" w:cs="Calibri"/>
          <w:i w:val="0"/>
          <w:iCs w:val="0"/>
          <w:caps w:val="0"/>
          <w:color w:val="7F7F7F"/>
          <w:spacing w:val="0"/>
          <w:sz w:val="24"/>
          <w:szCs w:val="24"/>
          <w:shd w:val="clear" w:fill="FFFFFF"/>
          <w:vertAlign w:val="baseline"/>
        </w:rPr>
        <w:t xml:space="preserve"> </w:t>
      </w:r>
      <w:del w:id="100" w:author="斯" w:date="2021-08-14T14:20:08Z">
        <w:r>
          <w:rPr>
            <w:rFonts w:hint="default" w:ascii="Calibri" w:hAnsi="Calibri" w:eastAsia="Microsoft YaHei UI" w:cs="Calibri"/>
            <w:i w:val="0"/>
            <w:iCs w:val="0"/>
            <w:caps w:val="0"/>
            <w:color w:val="7F7F7F"/>
            <w:spacing w:val="0"/>
            <w:sz w:val="24"/>
            <w:szCs w:val="24"/>
            <w:shd w:val="clear" w:fill="FFFFFF"/>
            <w:vertAlign w:val="baseline"/>
            <w:lang w:val="en-US"/>
          </w:rPr>
          <w:delText>from</w:delText>
        </w:r>
      </w:del>
      <w:ins w:id="101" w:author="斯" w:date="2021-08-14T14:20:08Z">
        <w:r>
          <w:rPr>
            <w:rFonts w:hint="eastAsia" w:ascii="Calibri" w:hAnsi="Calibri" w:eastAsia="Microsoft YaHei UI" w:cs="Calibri"/>
            <w:i w:val="0"/>
            <w:iCs w:val="0"/>
            <w:caps w:val="0"/>
            <w:color w:val="7F7F7F"/>
            <w:spacing w:val="0"/>
            <w:sz w:val="24"/>
            <w:szCs w:val="24"/>
            <w:shd w:val="clear" w:fill="FFFFFF"/>
            <w:vertAlign w:val="baseline"/>
            <w:lang w:val="en-US" w:eastAsia="zh-CN"/>
          </w:rPr>
          <w:t>wit</w:t>
        </w:r>
      </w:ins>
      <w:ins w:id="102" w:author="斯" w:date="2021-08-14T14:20:09Z">
        <w:r>
          <w:rPr>
            <w:rFonts w:hint="eastAsia" w:ascii="Calibri" w:hAnsi="Calibri" w:eastAsia="Microsoft YaHei UI" w:cs="Calibri"/>
            <w:i w:val="0"/>
            <w:iCs w:val="0"/>
            <w:caps w:val="0"/>
            <w:color w:val="7F7F7F"/>
            <w:spacing w:val="0"/>
            <w:sz w:val="24"/>
            <w:szCs w:val="24"/>
            <w:shd w:val="clear" w:fill="FFFFFF"/>
            <w:vertAlign w:val="baseline"/>
            <w:lang w:val="en-US" w:eastAsia="zh-CN"/>
          </w:rPr>
          <w:t>hin</w:t>
        </w:r>
      </w:ins>
      <w:r>
        <w:rPr>
          <w:rFonts w:hint="default" w:ascii="Calibri" w:hAnsi="Calibri" w:eastAsia="Microsoft YaHei UI" w:cs="Calibri"/>
          <w:i w:val="0"/>
          <w:iCs w:val="0"/>
          <w:caps w:val="0"/>
          <w:color w:val="7F7F7F"/>
          <w:spacing w:val="0"/>
          <w:sz w:val="24"/>
          <w:szCs w:val="24"/>
          <w:shd w:val="clear" w:fill="FFFFFF"/>
          <w:vertAlign w:val="baseline"/>
        </w:rPr>
        <w:t xml:space="preserve"> data </w:t>
      </w:r>
      <w:del w:id="103" w:author="斯" w:date="2021-08-14T14:19:59Z">
        <w:r>
          <w:rPr>
            <w:rFonts w:hint="default" w:ascii="Calibri" w:hAnsi="Calibri" w:eastAsia="Microsoft YaHei UI" w:cs="Calibri"/>
            <w:i w:val="0"/>
            <w:iCs w:val="0"/>
            <w:caps w:val="0"/>
            <w:color w:val="7F7F7F"/>
            <w:spacing w:val="0"/>
            <w:sz w:val="24"/>
            <w:szCs w:val="24"/>
            <w:shd w:val="clear" w:fill="FFFFFF"/>
            <w:vertAlign w:val="baseline"/>
          </w:rPr>
          <w:delText>in mind</w:delText>
        </w:r>
      </w:del>
      <w:r>
        <w:rPr>
          <w:rFonts w:hint="default" w:ascii="Calibri" w:hAnsi="Calibri" w:eastAsia="Microsoft YaHei UI" w:cs="Calibri"/>
          <w:i w:val="0"/>
          <w:iCs w:val="0"/>
          <w:caps w:val="0"/>
          <w:color w:val="7F7F7F"/>
          <w:spacing w:val="0"/>
          <w:sz w:val="24"/>
          <w:szCs w:val="24"/>
          <w:shd w:val="clear" w:fill="FFFFFF"/>
          <w:vertAlign w:val="baseline"/>
        </w:rPr>
        <w:t>.</w:t>
      </w:r>
    </w:p>
    <w:p>
      <w:pPr>
        <w:pStyle w:val="3"/>
        <w:keepNext w:val="0"/>
        <w:keepLines w:val="0"/>
        <w:widowControl/>
        <w:suppressLineNumbers w:val="0"/>
        <w:shd w:val="clear" w:fill="FFFFFF"/>
        <w:spacing w:before="0" w:beforeAutospacing="0" w:after="0" w:afterAutospacing="0"/>
        <w:ind w:left="0" w:right="0" w:firstLine="0"/>
        <w:rPr>
          <w:rFonts w:hint="default" w:ascii="Calibri" w:hAnsi="Calibri" w:cs="Calibri"/>
          <w:i w:val="0"/>
          <w:iCs w:val="0"/>
          <w:caps w:val="0"/>
          <w:color w:val="201F1E"/>
          <w:spacing w:val="0"/>
          <w:sz w:val="24"/>
          <w:szCs w:val="24"/>
        </w:rPr>
      </w:pPr>
      <w:r>
        <w:rPr>
          <w:rFonts w:hint="default" w:ascii="Calibri" w:hAnsi="Calibri" w:cs="Calibri"/>
          <w:i w:val="0"/>
          <w:iCs w:val="0"/>
          <w:caps w:val="0"/>
          <w:color w:val="000000"/>
          <w:spacing w:val="0"/>
          <w:sz w:val="24"/>
          <w:szCs w:val="24"/>
          <w:shd w:val="clear" w:fill="FFFFFF"/>
          <w:vertAlign w:val="baseline"/>
        </w:rPr>
        <w:t> </w:t>
      </w:r>
    </w:p>
    <w:p>
      <w:pPr>
        <w:pStyle w:val="3"/>
        <w:keepNext w:val="0"/>
        <w:keepLines w:val="0"/>
        <w:widowControl/>
        <w:suppressLineNumbers w:val="0"/>
        <w:shd w:val="clear" w:fill="FFFFFF"/>
        <w:spacing w:before="0" w:beforeAutospacing="0" w:after="0" w:afterAutospacing="0"/>
        <w:ind w:left="0" w:right="0" w:firstLine="0"/>
        <w:rPr>
          <w:rFonts w:hint="default" w:ascii="Calibri" w:hAnsi="Calibri" w:cs="Calibri"/>
          <w:i w:val="0"/>
          <w:iCs w:val="0"/>
          <w:caps w:val="0"/>
          <w:color w:val="201F1E"/>
          <w:spacing w:val="0"/>
          <w:sz w:val="24"/>
          <w:szCs w:val="24"/>
        </w:rPr>
      </w:pPr>
      <w:r>
        <w:rPr>
          <w:rFonts w:hint="default" w:ascii="Calibri" w:hAnsi="Calibri" w:cs="Calibri"/>
          <w:i w:val="0"/>
          <w:iCs w:val="0"/>
          <w:caps w:val="0"/>
          <w:color w:val="000000"/>
          <w:spacing w:val="0"/>
          <w:sz w:val="24"/>
          <w:szCs w:val="24"/>
          <w:shd w:val="clear" w:fill="FFFFFF"/>
          <w:vertAlign w:val="baseline"/>
        </w:rPr>
        <w:t>Paper Outline:  </w:t>
      </w:r>
    </w:p>
    <w:p>
      <w:pPr>
        <w:keepNext w:val="0"/>
        <w:keepLines w:val="0"/>
        <w:widowControl/>
        <w:numPr>
          <w:ilvl w:val="0"/>
          <w:numId w:val="3"/>
        </w:numPr>
        <w:suppressLineNumbers w:val="0"/>
        <w:spacing w:before="0" w:beforeAutospacing="0" w:after="0" w:afterAutospacing="0"/>
        <w:ind w:left="720" w:right="0" w:hanging="360"/>
        <w:rPr>
          <w:rFonts w:hint="default" w:ascii="Calibri" w:hAnsi="Calibri" w:cs="Calibri"/>
          <w:color w:val="000000"/>
          <w:sz w:val="24"/>
          <w:szCs w:val="24"/>
        </w:rPr>
      </w:pPr>
      <w:r>
        <w:rPr>
          <w:rFonts w:hint="default" w:ascii="Calibri" w:hAnsi="Calibri" w:eastAsia="Microsoft YaHei UI" w:cs="Calibri"/>
          <w:i w:val="0"/>
          <w:iCs w:val="0"/>
          <w:caps w:val="0"/>
          <w:color w:val="000000"/>
          <w:spacing w:val="0"/>
          <w:sz w:val="24"/>
          <w:szCs w:val="24"/>
          <w:shd w:val="clear" w:fill="FFFFFF"/>
        </w:rPr>
        <w:t>Motivation experiments. The goals of motivation are twofold. First, we justify RNN is better than HMM (a, b, c). Second, attention is necessary (d).</w:t>
      </w:r>
    </w:p>
    <w:p>
      <w:pPr>
        <w:pStyle w:val="3"/>
        <w:keepNext w:val="0"/>
        <w:keepLines w:val="0"/>
        <w:widowControl/>
        <w:suppressLineNumbers w:val="0"/>
        <w:shd w:val="clear" w:fill="FFFFFF"/>
        <w:spacing w:before="0" w:beforeAutospacing="0" w:after="0" w:afterAutospacing="0"/>
        <w:ind w:left="1080" w:right="0" w:hanging="360"/>
        <w:rPr>
          <w:rFonts w:hint="default" w:ascii="Calibri" w:hAnsi="Calibri" w:cs="Calibri"/>
          <w:i w:val="0"/>
          <w:iCs w:val="0"/>
          <w:caps w:val="0"/>
          <w:color w:val="201F1E"/>
          <w:spacing w:val="0"/>
          <w:sz w:val="24"/>
          <w:szCs w:val="24"/>
        </w:rPr>
      </w:pPr>
      <w:r>
        <w:rPr>
          <w:rFonts w:hint="default" w:ascii="Calibri" w:hAnsi="Calibri" w:cs="Calibri"/>
          <w:i w:val="0"/>
          <w:iCs w:val="0"/>
          <w:caps w:val="0"/>
          <w:color w:val="000000"/>
          <w:spacing w:val="0"/>
          <w:sz w:val="24"/>
          <w:szCs w:val="24"/>
          <w:shd w:val="clear" w:fill="FFFFFF"/>
          <w:vertAlign w:val="baseline"/>
        </w:rPr>
        <w:t>a.</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HMM is too slow. Increase the sampling rate and the point cloud of first-order HMM model to show its inefficiency.</w:t>
      </w:r>
    </w:p>
    <w:p>
      <w:pPr>
        <w:pStyle w:val="3"/>
        <w:keepNext w:val="0"/>
        <w:keepLines w:val="0"/>
        <w:widowControl/>
        <w:suppressLineNumbers w:val="0"/>
        <w:shd w:val="clear" w:fill="FFFFFF"/>
        <w:spacing w:before="0" w:beforeAutospacing="0" w:after="0" w:afterAutospacing="0"/>
        <w:ind w:left="1080" w:right="0" w:hanging="360"/>
        <w:rPr>
          <w:rFonts w:hint="default" w:ascii="Calibri" w:hAnsi="Calibri" w:cs="Calibri"/>
          <w:i w:val="0"/>
          <w:iCs w:val="0"/>
          <w:caps w:val="0"/>
          <w:color w:val="201F1E"/>
          <w:spacing w:val="0"/>
          <w:sz w:val="24"/>
          <w:szCs w:val="24"/>
        </w:rPr>
      </w:pPr>
      <w:r>
        <w:rPr>
          <w:rFonts w:hint="default" w:ascii="Calibri" w:hAnsi="Calibri" w:cs="Calibri"/>
          <w:i w:val="0"/>
          <w:iCs w:val="0"/>
          <w:caps w:val="0"/>
          <w:color w:val="000000"/>
          <w:spacing w:val="0"/>
          <w:sz w:val="24"/>
          <w:szCs w:val="24"/>
          <w:shd w:val="clear" w:fill="FFFFFF"/>
          <w:vertAlign w:val="baseline"/>
        </w:rPr>
        <w:t>b.</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The contradict between accuracy and efficiency of HMM. Do experiments to show the accuracy and computation of second-order and third-order HMM.</w:t>
      </w:r>
    </w:p>
    <w:p>
      <w:pPr>
        <w:pStyle w:val="3"/>
        <w:keepNext w:val="0"/>
        <w:keepLines w:val="0"/>
        <w:widowControl/>
        <w:suppressLineNumbers w:val="0"/>
        <w:shd w:val="clear" w:fill="FFFFFF"/>
        <w:spacing w:before="0" w:beforeAutospacing="0" w:after="0" w:afterAutospacing="0"/>
        <w:ind w:left="1080" w:right="0" w:hanging="360"/>
        <w:rPr>
          <w:rFonts w:hint="default" w:ascii="Calibri" w:hAnsi="Calibri" w:cs="Calibri"/>
          <w:i w:val="0"/>
          <w:iCs w:val="0"/>
          <w:caps w:val="0"/>
          <w:color w:val="201F1E"/>
          <w:spacing w:val="0"/>
          <w:sz w:val="24"/>
          <w:szCs w:val="24"/>
        </w:rPr>
      </w:pPr>
      <w:r>
        <w:rPr>
          <w:rFonts w:hint="default" w:ascii="Calibri" w:hAnsi="Calibri" w:cs="Calibri"/>
          <w:i w:val="0"/>
          <w:iCs w:val="0"/>
          <w:caps w:val="0"/>
          <w:color w:val="000000"/>
          <w:spacing w:val="0"/>
          <w:sz w:val="24"/>
          <w:szCs w:val="24"/>
          <w:shd w:val="clear" w:fill="FFFFFF"/>
          <w:vertAlign w:val="baseline"/>
        </w:rPr>
        <w:t>c.</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RNN can approach the best combination scheme of all three inputs (gyroscope, acc, and mag) in a data-driven way.</w:t>
      </w:r>
    </w:p>
    <w:p>
      <w:pPr>
        <w:pStyle w:val="3"/>
        <w:keepNext w:val="0"/>
        <w:keepLines w:val="0"/>
        <w:widowControl/>
        <w:suppressLineNumbers w:val="0"/>
        <w:shd w:val="clear" w:fill="FFFFFF"/>
        <w:spacing w:before="0" w:beforeAutospacing="0" w:after="0" w:afterAutospacing="0"/>
        <w:ind w:left="1080" w:right="0" w:hanging="360"/>
        <w:rPr>
          <w:rFonts w:hint="default" w:ascii="Calibri" w:hAnsi="Calibri" w:cs="Calibri"/>
          <w:i w:val="0"/>
          <w:iCs w:val="0"/>
          <w:caps w:val="0"/>
          <w:color w:val="201F1E"/>
          <w:spacing w:val="0"/>
          <w:sz w:val="24"/>
          <w:szCs w:val="24"/>
        </w:rPr>
      </w:pPr>
      <w:r>
        <w:rPr>
          <w:rFonts w:hint="default" w:ascii="Calibri" w:hAnsi="Calibri" w:cs="Calibri"/>
          <w:i w:val="0"/>
          <w:iCs w:val="0"/>
          <w:caps w:val="0"/>
          <w:color w:val="000000"/>
          <w:spacing w:val="0"/>
          <w:sz w:val="24"/>
          <w:szCs w:val="24"/>
          <w:shd w:val="clear" w:fill="FFFFFF"/>
          <w:vertAlign w:val="baseline"/>
        </w:rPr>
        <w:t>d.</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Do experiments to show the necessity of attention mechanism. </w:t>
      </w:r>
    </w:p>
    <w:p>
      <w:pPr>
        <w:pStyle w:val="3"/>
        <w:keepNext w:val="0"/>
        <w:keepLines w:val="0"/>
        <w:widowControl/>
        <w:suppressLineNumbers w:val="0"/>
        <w:shd w:val="clear" w:fill="FFFFFF"/>
        <w:spacing w:before="0" w:beforeAutospacing="0" w:after="0" w:afterAutospacing="0"/>
        <w:ind w:left="1905" w:right="0" w:hanging="360"/>
        <w:rPr>
          <w:rFonts w:hint="default" w:ascii="Calibri" w:hAnsi="Calibri" w:cs="Calibri"/>
          <w:i w:val="0"/>
          <w:iCs w:val="0"/>
          <w:caps w:val="0"/>
          <w:color w:val="201F1E"/>
          <w:spacing w:val="0"/>
          <w:sz w:val="24"/>
          <w:szCs w:val="24"/>
        </w:rPr>
      </w:pPr>
      <w:r>
        <w:rPr>
          <w:rFonts w:ascii="Courier New" w:hAnsi="Courier New" w:cs="Courier New"/>
          <w:i w:val="0"/>
          <w:iCs w:val="0"/>
          <w:caps w:val="0"/>
          <w:color w:val="000000"/>
          <w:spacing w:val="0"/>
          <w:sz w:val="24"/>
          <w:szCs w:val="24"/>
          <w:shd w:val="clear" w:fill="FFFFFF"/>
          <w:vertAlign w:val="baseline"/>
        </w:rPr>
        <w:t>o</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Spatial: Do experiments to show if magnetic north will change when the arm is moving but the human does not move. Gravity can be accurately extracted from accelerometer when the device is static or moving slowly, but not accurate when the device is moving fast. </w:t>
      </w:r>
    </w:p>
    <w:p>
      <w:pPr>
        <w:pStyle w:val="3"/>
        <w:keepNext w:val="0"/>
        <w:keepLines w:val="0"/>
        <w:widowControl/>
        <w:suppressLineNumbers w:val="0"/>
        <w:shd w:val="clear" w:fill="FFFFFF"/>
        <w:spacing w:before="0" w:beforeAutospacing="0" w:after="0" w:afterAutospacing="0"/>
        <w:ind w:left="1905" w:right="0" w:hanging="360"/>
        <w:rPr>
          <w:rFonts w:hint="default" w:ascii="Calibri" w:hAnsi="Calibri" w:cs="Calibri"/>
          <w:i w:val="0"/>
          <w:iCs w:val="0"/>
          <w:caps w:val="0"/>
          <w:color w:val="201F1E"/>
          <w:spacing w:val="0"/>
          <w:sz w:val="24"/>
          <w:szCs w:val="24"/>
        </w:rPr>
      </w:pPr>
      <w:r>
        <w:rPr>
          <w:rFonts w:hint="default" w:ascii="Courier New" w:hAnsi="Courier New" w:cs="Courier New"/>
          <w:i w:val="0"/>
          <w:iCs w:val="0"/>
          <w:caps w:val="0"/>
          <w:color w:val="000000"/>
          <w:spacing w:val="0"/>
          <w:sz w:val="24"/>
          <w:szCs w:val="24"/>
          <w:shd w:val="clear" w:fill="FFFFFF"/>
          <w:vertAlign w:val="baseline"/>
        </w:rPr>
        <w:t>o</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 xml:space="preserve">Temporal: </w:t>
      </w:r>
      <w:commentRangeStart w:id="1"/>
      <w:r>
        <w:rPr>
          <w:rFonts w:hint="default" w:ascii="Calibri" w:hAnsi="Calibri" w:cs="Calibri"/>
          <w:i w:val="0"/>
          <w:iCs w:val="0"/>
          <w:caps w:val="0"/>
          <w:color w:val="000000"/>
          <w:spacing w:val="0"/>
          <w:sz w:val="24"/>
          <w:szCs w:val="24"/>
          <w:shd w:val="clear" w:fill="FFFFFF"/>
          <w:vertAlign w:val="baseline"/>
        </w:rPr>
        <w:t>Current location and orientation are not THE MOST related to the location and orientation of the last time steps</w:t>
      </w:r>
      <w:ins w:id="104" w:author="斯" w:date="2021-08-14T21:57:35Z">
        <w:r>
          <w:rPr>
            <w:rFonts w:hint="eastAsia" w:ascii="Calibri" w:hAnsi="Calibri" w:cs="Calibri"/>
            <w:i w:val="0"/>
            <w:iCs w:val="0"/>
            <w:caps w:val="0"/>
            <w:color w:val="000000"/>
            <w:spacing w:val="0"/>
            <w:sz w:val="24"/>
            <w:szCs w:val="24"/>
            <w:shd w:val="clear" w:fill="FFFFFF"/>
            <w:vertAlign w:val="baseline"/>
            <w:lang w:eastAsia="zh-CN"/>
          </w:rPr>
          <w:t>（</w:t>
        </w:r>
      </w:ins>
      <w:ins w:id="105" w:author="斯" w:date="2021-08-14T21:57:48Z">
        <w:r>
          <w:rPr>
            <w:rFonts w:hint="eastAsia" w:ascii="Calibri" w:hAnsi="Calibri" w:cs="Calibri"/>
            <w:i w:val="0"/>
            <w:iCs w:val="0"/>
            <w:caps w:val="0"/>
            <w:color w:val="000000"/>
            <w:spacing w:val="0"/>
            <w:sz w:val="24"/>
            <w:szCs w:val="24"/>
            <w:shd w:val="clear" w:fill="FFFFFF"/>
            <w:vertAlign w:val="baseline"/>
            <w:lang w:val="en-US" w:eastAsia="zh-CN"/>
          </w:rPr>
          <w:t>?</w:t>
        </w:r>
      </w:ins>
      <w:ins w:id="106" w:author="斯" w:date="2021-08-14T21:58:06Z">
        <w:r>
          <w:rPr>
            <w:rFonts w:hint="eastAsia" w:ascii="Calibri" w:hAnsi="Calibri" w:cs="Calibri"/>
            <w:i w:val="0"/>
            <w:iCs w:val="0"/>
            <w:caps w:val="0"/>
            <w:color w:val="000000"/>
            <w:spacing w:val="0"/>
            <w:sz w:val="24"/>
            <w:szCs w:val="24"/>
            <w:shd w:val="clear" w:fill="FFFFFF"/>
            <w:vertAlign w:val="baseline"/>
            <w:lang w:val="en-US" w:eastAsia="zh-CN"/>
          </w:rPr>
          <w:t>,</w:t>
        </w:r>
      </w:ins>
      <w:ins w:id="107" w:author="斯" w:date="2021-08-14T21:57:58Z">
        <w:r>
          <w:rPr>
            <w:rFonts w:hint="eastAsia" w:ascii="Calibri" w:hAnsi="Calibri" w:cs="Calibri"/>
            <w:i w:val="0"/>
            <w:iCs w:val="0"/>
            <w:caps w:val="0"/>
            <w:color w:val="000000"/>
            <w:spacing w:val="0"/>
            <w:sz w:val="24"/>
            <w:szCs w:val="24"/>
            <w:shd w:val="clear" w:fill="FFFFFF"/>
            <w:vertAlign w:val="baseline"/>
            <w:lang w:val="en-US" w:eastAsia="zh-CN"/>
          </w:rPr>
          <w:t>2021</w:t>
        </w:r>
      </w:ins>
      <w:ins w:id="108" w:author="斯" w:date="2021-08-14T21:58:00Z">
        <w:r>
          <w:rPr>
            <w:rFonts w:hint="eastAsia" w:ascii="Calibri" w:hAnsi="Calibri" w:cs="Calibri"/>
            <w:i w:val="0"/>
            <w:iCs w:val="0"/>
            <w:caps w:val="0"/>
            <w:color w:val="000000"/>
            <w:spacing w:val="0"/>
            <w:sz w:val="24"/>
            <w:szCs w:val="24"/>
            <w:shd w:val="clear" w:fill="FFFFFF"/>
            <w:vertAlign w:val="baseline"/>
            <w:lang w:val="en-US" w:eastAsia="zh-CN"/>
          </w:rPr>
          <w:t>081</w:t>
        </w:r>
      </w:ins>
      <w:ins w:id="109" w:author="斯" w:date="2021-08-14T21:58:01Z">
        <w:r>
          <w:rPr>
            <w:rFonts w:hint="eastAsia" w:ascii="Calibri" w:hAnsi="Calibri" w:cs="Calibri"/>
            <w:i w:val="0"/>
            <w:iCs w:val="0"/>
            <w:caps w:val="0"/>
            <w:color w:val="000000"/>
            <w:spacing w:val="0"/>
            <w:sz w:val="24"/>
            <w:szCs w:val="24"/>
            <w:shd w:val="clear" w:fill="FFFFFF"/>
            <w:vertAlign w:val="baseline"/>
            <w:lang w:val="en-US" w:eastAsia="zh-CN"/>
          </w:rPr>
          <w:t>50</w:t>
        </w:r>
      </w:ins>
      <w:ins w:id="110" w:author="斯" w:date="2021-08-14T21:58:03Z">
        <w:r>
          <w:rPr>
            <w:rFonts w:hint="eastAsia" w:ascii="Calibri" w:hAnsi="Calibri" w:cs="Calibri"/>
            <w:i w:val="0"/>
            <w:iCs w:val="0"/>
            <w:caps w:val="0"/>
            <w:color w:val="000000"/>
            <w:spacing w:val="0"/>
            <w:sz w:val="24"/>
            <w:szCs w:val="24"/>
            <w:shd w:val="clear" w:fill="FFFFFF"/>
            <w:vertAlign w:val="baseline"/>
            <w:lang w:val="en-US" w:eastAsia="zh-CN"/>
          </w:rPr>
          <w:t>90</w:t>
        </w:r>
      </w:ins>
      <w:ins w:id="111" w:author="斯" w:date="2021-08-14T21:58:04Z">
        <w:r>
          <w:rPr>
            <w:rFonts w:hint="eastAsia" w:ascii="Calibri" w:hAnsi="Calibri" w:cs="Calibri"/>
            <w:i w:val="0"/>
            <w:iCs w:val="0"/>
            <w:caps w:val="0"/>
            <w:color w:val="000000"/>
            <w:spacing w:val="0"/>
            <w:sz w:val="24"/>
            <w:szCs w:val="24"/>
            <w:shd w:val="clear" w:fill="FFFFFF"/>
            <w:vertAlign w:val="baseline"/>
            <w:lang w:val="en-US" w:eastAsia="zh-CN"/>
          </w:rPr>
          <w:t>0</w:t>
        </w:r>
      </w:ins>
      <w:ins w:id="112" w:author="斯" w:date="2021-08-14T21:57:35Z">
        <w:r>
          <w:rPr>
            <w:rFonts w:hint="eastAsia" w:ascii="Calibri" w:hAnsi="Calibri" w:cs="Calibri"/>
            <w:i w:val="0"/>
            <w:iCs w:val="0"/>
            <w:caps w:val="0"/>
            <w:color w:val="000000"/>
            <w:spacing w:val="0"/>
            <w:sz w:val="24"/>
            <w:szCs w:val="24"/>
            <w:shd w:val="clear" w:fill="FFFFFF"/>
            <w:vertAlign w:val="baseline"/>
            <w:lang w:eastAsia="zh-CN"/>
          </w:rPr>
          <w:t>）</w:t>
        </w:r>
      </w:ins>
      <w:r>
        <w:rPr>
          <w:rFonts w:hint="default" w:ascii="Calibri" w:hAnsi="Calibri" w:cs="Calibri"/>
          <w:i w:val="0"/>
          <w:iCs w:val="0"/>
          <w:caps w:val="0"/>
          <w:color w:val="000000"/>
          <w:spacing w:val="0"/>
          <w:sz w:val="24"/>
          <w:szCs w:val="24"/>
          <w:shd w:val="clear" w:fill="FFFFFF"/>
          <w:vertAlign w:val="baseline"/>
        </w:rPr>
        <w:t>,</w:t>
      </w:r>
      <w:commentRangeEnd w:id="1"/>
      <w:r>
        <w:commentReference w:id="1"/>
      </w:r>
      <w:r>
        <w:rPr>
          <w:rFonts w:hint="default" w:ascii="Calibri" w:hAnsi="Calibri" w:cs="Calibri"/>
          <w:i w:val="0"/>
          <w:iCs w:val="0"/>
          <w:caps w:val="0"/>
          <w:color w:val="000000"/>
          <w:spacing w:val="0"/>
          <w:sz w:val="24"/>
          <w:szCs w:val="24"/>
          <w:shd w:val="clear" w:fill="FFFFFF"/>
          <w:vertAlign w:val="baseline"/>
        </w:rPr>
        <w:t xml:space="preserve"> but some previous time steps may have a higher influence on the current location and orientation.</w:t>
      </w:r>
    </w:p>
    <w:p>
      <w:pPr>
        <w:pStyle w:val="3"/>
        <w:keepNext w:val="0"/>
        <w:keepLines w:val="0"/>
        <w:widowControl/>
        <w:suppressLineNumbers w:val="0"/>
        <w:shd w:val="clear" w:fill="FFFFFF"/>
        <w:spacing w:before="0" w:beforeAutospacing="0" w:after="0" w:afterAutospacing="0"/>
        <w:ind w:left="1080" w:right="0" w:firstLine="0"/>
        <w:rPr>
          <w:rFonts w:hint="default" w:ascii="Calibri" w:hAnsi="Calibri" w:cs="Calibri"/>
          <w:i w:val="0"/>
          <w:iCs w:val="0"/>
          <w:caps w:val="0"/>
          <w:color w:val="201F1E"/>
          <w:spacing w:val="0"/>
          <w:sz w:val="24"/>
          <w:szCs w:val="24"/>
        </w:rPr>
      </w:pPr>
      <w:r>
        <w:rPr>
          <w:rFonts w:hint="default" w:ascii="Calibri" w:hAnsi="Calibri" w:cs="Calibri"/>
          <w:i w:val="0"/>
          <w:iCs w:val="0"/>
          <w:caps w:val="0"/>
          <w:color w:val="000000"/>
          <w:spacing w:val="0"/>
          <w:sz w:val="24"/>
          <w:szCs w:val="24"/>
          <w:shd w:val="clear" w:fill="FFFFFF"/>
          <w:vertAlign w:val="baseline"/>
        </w:rPr>
        <w:t> </w:t>
      </w:r>
    </w:p>
    <w:p>
      <w:pPr>
        <w:keepNext w:val="0"/>
        <w:keepLines w:val="0"/>
        <w:widowControl/>
        <w:numPr>
          <w:ilvl w:val="0"/>
          <w:numId w:val="4"/>
        </w:numPr>
        <w:suppressLineNumbers w:val="0"/>
        <w:spacing w:before="0" w:beforeAutospacing="0" w:after="0" w:afterAutospacing="0"/>
        <w:ind w:left="720" w:right="0" w:hanging="360"/>
        <w:rPr>
          <w:rFonts w:hint="default" w:ascii="Calibri" w:hAnsi="Calibri" w:cs="Calibri"/>
          <w:color w:val="000000"/>
          <w:sz w:val="24"/>
          <w:szCs w:val="24"/>
        </w:rPr>
      </w:pPr>
      <w:r>
        <w:rPr>
          <w:rFonts w:hint="default" w:ascii="Calibri" w:hAnsi="Calibri" w:eastAsia="Microsoft YaHei UI" w:cs="Calibri"/>
          <w:i w:val="0"/>
          <w:iCs w:val="0"/>
          <w:caps w:val="0"/>
          <w:color w:val="000000"/>
          <w:spacing w:val="0"/>
          <w:sz w:val="24"/>
          <w:szCs w:val="24"/>
          <w:shd w:val="clear" w:fill="FFFFFF"/>
        </w:rPr>
        <w:t>Design</w:t>
      </w:r>
    </w:p>
    <w:p>
      <w:pPr>
        <w:pStyle w:val="3"/>
        <w:keepNext w:val="0"/>
        <w:keepLines w:val="0"/>
        <w:widowControl/>
        <w:suppressLineNumbers w:val="0"/>
        <w:shd w:val="clear" w:fill="FFFFFF"/>
        <w:spacing w:before="0" w:beforeAutospacing="0" w:after="0" w:afterAutospacing="0"/>
        <w:ind w:left="1080" w:right="0" w:hanging="360"/>
        <w:rPr>
          <w:rFonts w:hint="default" w:ascii="Calibri" w:hAnsi="Calibri" w:cs="Calibri"/>
          <w:i w:val="0"/>
          <w:iCs w:val="0"/>
          <w:caps w:val="0"/>
          <w:color w:val="201F1E"/>
          <w:spacing w:val="0"/>
          <w:sz w:val="24"/>
          <w:szCs w:val="24"/>
        </w:rPr>
      </w:pPr>
      <w:r>
        <w:rPr>
          <w:rFonts w:hint="default" w:ascii="Calibri" w:hAnsi="Calibri" w:cs="Calibri"/>
          <w:i w:val="0"/>
          <w:iCs w:val="0"/>
          <w:caps w:val="0"/>
          <w:color w:val="000000"/>
          <w:spacing w:val="0"/>
          <w:sz w:val="24"/>
          <w:szCs w:val="24"/>
          <w:shd w:val="clear" w:fill="FFFFFF"/>
          <w:vertAlign w:val="baseline"/>
        </w:rPr>
        <w:t>a.</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Overview: our system has three novel contributions. </w:t>
      </w:r>
    </w:p>
    <w:p>
      <w:pPr>
        <w:pStyle w:val="3"/>
        <w:keepNext w:val="0"/>
        <w:keepLines w:val="0"/>
        <w:widowControl/>
        <w:suppressLineNumbers w:val="0"/>
        <w:shd w:val="clear" w:fill="FFFFFF"/>
        <w:spacing w:before="0" w:beforeAutospacing="0" w:after="0" w:afterAutospacing="0"/>
        <w:ind w:left="1800" w:right="0" w:hanging="360"/>
        <w:rPr>
          <w:ins w:id="113" w:author="斯" w:date="2021-08-14T22:21:02Z"/>
          <w:rFonts w:hint="default" w:ascii="Calibri" w:hAnsi="Calibri" w:cs="Calibri"/>
          <w:i w:val="0"/>
          <w:iCs w:val="0"/>
          <w:caps w:val="0"/>
          <w:color w:val="000000"/>
          <w:spacing w:val="0"/>
          <w:sz w:val="24"/>
          <w:szCs w:val="24"/>
          <w:shd w:val="clear" w:fill="FFFFFF"/>
          <w:vertAlign w:val="baseline"/>
        </w:rPr>
      </w:pPr>
      <w:r>
        <w:rPr>
          <w:rFonts w:hint="default" w:ascii="Calibri" w:hAnsi="Calibri" w:cs="Calibri"/>
          <w:i w:val="0"/>
          <w:iCs w:val="0"/>
          <w:caps w:val="0"/>
          <w:color w:val="000000"/>
          <w:spacing w:val="0"/>
          <w:sz w:val="24"/>
          <w:szCs w:val="24"/>
          <w:shd w:val="clear" w:fill="FFFFFF"/>
          <w:vertAlign w:val="baseline"/>
        </w:rPr>
        <w:t>a.</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Multi-task learning for both location and orientation with a same RNN model.</w:t>
      </w:r>
    </w:p>
    <w:p>
      <w:pPr>
        <w:pStyle w:val="3"/>
        <w:keepNext w:val="0"/>
        <w:keepLines w:val="0"/>
        <w:widowControl/>
        <w:suppressLineNumbers w:val="0"/>
        <w:shd w:val="clear" w:fill="FFFFFF"/>
        <w:spacing w:before="0" w:beforeAutospacing="0" w:after="0" w:afterAutospacing="0"/>
        <w:ind w:left="1800" w:right="0" w:firstLine="0"/>
        <w:rPr>
          <w:rFonts w:hint="default" w:ascii="Calibri" w:hAnsi="Calibri" w:cs="Calibri" w:eastAsiaTheme="minorEastAsia"/>
          <w:i w:val="0"/>
          <w:iCs w:val="0"/>
          <w:caps w:val="0"/>
          <w:color w:val="000000"/>
          <w:spacing w:val="0"/>
          <w:sz w:val="24"/>
          <w:szCs w:val="24"/>
          <w:shd w:val="clear" w:fill="FFFFFF"/>
          <w:vertAlign w:val="baseline"/>
          <w:lang w:val="en-US" w:eastAsia="zh-CN"/>
        </w:rPr>
        <w:pPrChange w:id="114" w:author="斯" w:date="2021-08-14T22:21:03Z">
          <w:pPr>
            <w:pStyle w:val="3"/>
            <w:keepNext w:val="0"/>
            <w:keepLines w:val="0"/>
            <w:widowControl/>
            <w:suppressLineNumbers w:val="0"/>
            <w:shd w:val="clear" w:fill="FFFFFF"/>
            <w:spacing w:before="0" w:beforeAutospacing="0" w:after="0" w:afterAutospacing="0"/>
            <w:ind w:left="1800" w:right="0" w:hanging="360"/>
          </w:pPr>
        </w:pPrChange>
      </w:pPr>
      <w:ins w:id="115" w:author="斯" w:date="2021-08-14T22:21:06Z">
        <w:r>
          <w:rPr>
            <w:rFonts w:hint="eastAsia" w:ascii="Calibri" w:hAnsi="Calibri" w:cs="Calibri"/>
            <w:i w:val="0"/>
            <w:iCs w:val="0"/>
            <w:caps w:val="0"/>
            <w:color w:val="000000"/>
            <w:spacing w:val="0"/>
            <w:sz w:val="24"/>
            <w:szCs w:val="24"/>
            <w:shd w:val="clear" w:fill="FFFFFF"/>
            <w:vertAlign w:val="baseline"/>
            <w:lang w:val="en-US" w:eastAsia="zh-CN"/>
          </w:rPr>
          <w:t>M</w:t>
        </w:r>
      </w:ins>
      <w:ins w:id="116" w:author="斯" w:date="2021-08-14T22:21:07Z">
        <w:r>
          <w:rPr>
            <w:rFonts w:hint="eastAsia" w:ascii="Calibri" w:hAnsi="Calibri" w:cs="Calibri"/>
            <w:i w:val="0"/>
            <w:iCs w:val="0"/>
            <w:caps w:val="0"/>
            <w:color w:val="000000"/>
            <w:spacing w:val="0"/>
            <w:sz w:val="24"/>
            <w:szCs w:val="24"/>
            <w:shd w:val="clear" w:fill="FFFFFF"/>
            <w:vertAlign w:val="baseline"/>
            <w:lang w:val="en-US" w:eastAsia="zh-CN"/>
          </w:rPr>
          <w:t>ul</w:t>
        </w:r>
      </w:ins>
      <w:ins w:id="117" w:author="斯" w:date="2021-08-14T22:21:08Z">
        <w:r>
          <w:rPr>
            <w:rFonts w:hint="eastAsia" w:ascii="Calibri" w:hAnsi="Calibri" w:cs="Calibri"/>
            <w:i w:val="0"/>
            <w:iCs w:val="0"/>
            <w:caps w:val="0"/>
            <w:color w:val="000000"/>
            <w:spacing w:val="0"/>
            <w:sz w:val="24"/>
            <w:szCs w:val="24"/>
            <w:shd w:val="clear" w:fill="FFFFFF"/>
            <w:vertAlign w:val="baseline"/>
            <w:lang w:val="en-US" w:eastAsia="zh-CN"/>
          </w:rPr>
          <w:t>ti</w:t>
        </w:r>
      </w:ins>
      <w:ins w:id="118" w:author="斯" w:date="2021-08-14T22:21:09Z">
        <w:r>
          <w:rPr>
            <w:rFonts w:hint="eastAsia" w:ascii="Calibri" w:hAnsi="Calibri" w:cs="Calibri"/>
            <w:i w:val="0"/>
            <w:iCs w:val="0"/>
            <w:caps w:val="0"/>
            <w:color w:val="000000"/>
            <w:spacing w:val="0"/>
            <w:sz w:val="24"/>
            <w:szCs w:val="24"/>
            <w:shd w:val="clear" w:fill="FFFFFF"/>
            <w:vertAlign w:val="baseline"/>
            <w:lang w:val="en-US" w:eastAsia="zh-CN"/>
          </w:rPr>
          <w:t>-tas</w:t>
        </w:r>
      </w:ins>
      <w:ins w:id="119" w:author="斯" w:date="2021-08-14T22:21:10Z">
        <w:r>
          <w:rPr>
            <w:rFonts w:hint="eastAsia" w:ascii="Calibri" w:hAnsi="Calibri" w:cs="Calibri"/>
            <w:i w:val="0"/>
            <w:iCs w:val="0"/>
            <w:caps w:val="0"/>
            <w:color w:val="000000"/>
            <w:spacing w:val="0"/>
            <w:sz w:val="24"/>
            <w:szCs w:val="24"/>
            <w:shd w:val="clear" w:fill="FFFFFF"/>
            <w:vertAlign w:val="baseline"/>
            <w:lang w:val="en-US" w:eastAsia="zh-CN"/>
          </w:rPr>
          <w:t>k</w:t>
        </w:r>
      </w:ins>
      <w:ins w:id="120" w:author="斯" w:date="2021-08-14T22:21:11Z">
        <w:r>
          <w:rPr>
            <w:rFonts w:hint="eastAsia" w:ascii="Calibri" w:hAnsi="Calibri" w:cs="Calibri"/>
            <w:i w:val="0"/>
            <w:iCs w:val="0"/>
            <w:caps w:val="0"/>
            <w:color w:val="000000"/>
            <w:spacing w:val="0"/>
            <w:sz w:val="24"/>
            <w:szCs w:val="24"/>
            <w:shd w:val="clear" w:fill="FFFFFF"/>
            <w:vertAlign w:val="baseline"/>
            <w:lang w:val="en-US" w:eastAsia="zh-CN"/>
          </w:rPr>
          <w:t>:</w:t>
        </w:r>
      </w:ins>
      <w:ins w:id="121" w:author="斯" w:date="2021-08-14T22:21:12Z">
        <w:r>
          <w:rPr>
            <w:rFonts w:hint="eastAsia" w:ascii="Calibri" w:hAnsi="Calibri" w:cs="Calibri"/>
            <w:i w:val="0"/>
            <w:iCs w:val="0"/>
            <w:caps w:val="0"/>
            <w:color w:val="000000"/>
            <w:spacing w:val="0"/>
            <w:sz w:val="24"/>
            <w:szCs w:val="24"/>
            <w:shd w:val="clear" w:fill="FFFFFF"/>
            <w:vertAlign w:val="baseline"/>
            <w:lang w:val="en-US" w:eastAsia="zh-CN"/>
          </w:rPr>
          <w:t xml:space="preserve"> </w:t>
        </w:r>
      </w:ins>
      <w:ins w:id="122" w:author="斯" w:date="2021-08-14T22:21:14Z">
        <w:r>
          <w:rPr>
            <w:rFonts w:hint="eastAsia" w:ascii="Calibri" w:hAnsi="Calibri" w:cs="Calibri"/>
            <w:i w:val="0"/>
            <w:iCs w:val="0"/>
            <w:caps w:val="0"/>
            <w:color w:val="000000"/>
            <w:spacing w:val="0"/>
            <w:sz w:val="24"/>
            <w:szCs w:val="24"/>
            <w:shd w:val="clear" w:fill="FFFFFF"/>
            <w:vertAlign w:val="baseline"/>
            <w:lang w:val="en-US" w:eastAsia="zh-CN"/>
          </w:rPr>
          <w:t>Trac</w:t>
        </w:r>
      </w:ins>
      <w:ins w:id="123" w:author="斯" w:date="2021-08-14T22:21:15Z">
        <w:r>
          <w:rPr>
            <w:rFonts w:hint="eastAsia" w:ascii="Calibri" w:hAnsi="Calibri" w:cs="Calibri"/>
            <w:i w:val="0"/>
            <w:iCs w:val="0"/>
            <w:caps w:val="0"/>
            <w:color w:val="000000"/>
            <w:spacing w:val="0"/>
            <w:sz w:val="24"/>
            <w:szCs w:val="24"/>
            <w:shd w:val="clear" w:fill="FFFFFF"/>
            <w:vertAlign w:val="baseline"/>
            <w:lang w:val="en-US" w:eastAsia="zh-CN"/>
          </w:rPr>
          <w:t xml:space="preserve">k </w:t>
        </w:r>
      </w:ins>
      <w:ins w:id="124" w:author="斯" w:date="2021-08-14T22:21:25Z">
        <w:r>
          <w:rPr>
            <w:rFonts w:hint="eastAsia" w:ascii="Calibri" w:hAnsi="Calibri" w:cs="Calibri"/>
            <w:i w:val="0"/>
            <w:iCs w:val="0"/>
            <w:caps w:val="0"/>
            <w:color w:val="000000"/>
            <w:spacing w:val="0"/>
            <w:sz w:val="24"/>
            <w:szCs w:val="24"/>
            <w:shd w:val="clear" w:fill="FFFFFF"/>
            <w:vertAlign w:val="baseline"/>
            <w:lang w:val="en-US" w:eastAsia="zh-CN"/>
          </w:rPr>
          <w:t>both</w:t>
        </w:r>
      </w:ins>
      <w:ins w:id="125" w:author="斯" w:date="2021-08-14T22:21:26Z">
        <w:r>
          <w:rPr>
            <w:rFonts w:hint="eastAsia" w:ascii="Calibri" w:hAnsi="Calibri" w:cs="Calibri"/>
            <w:i w:val="0"/>
            <w:iCs w:val="0"/>
            <w:caps w:val="0"/>
            <w:color w:val="000000"/>
            <w:spacing w:val="0"/>
            <w:sz w:val="24"/>
            <w:szCs w:val="24"/>
            <w:shd w:val="clear" w:fill="FFFFFF"/>
            <w:vertAlign w:val="baseline"/>
            <w:lang w:val="en-US" w:eastAsia="zh-CN"/>
          </w:rPr>
          <w:t xml:space="preserve"> lo</w:t>
        </w:r>
      </w:ins>
      <w:ins w:id="126" w:author="斯" w:date="2021-08-14T22:21:27Z">
        <w:r>
          <w:rPr>
            <w:rFonts w:hint="eastAsia" w:ascii="Calibri" w:hAnsi="Calibri" w:cs="Calibri"/>
            <w:i w:val="0"/>
            <w:iCs w:val="0"/>
            <w:caps w:val="0"/>
            <w:color w:val="000000"/>
            <w:spacing w:val="0"/>
            <w:sz w:val="24"/>
            <w:szCs w:val="24"/>
            <w:shd w:val="clear" w:fill="FFFFFF"/>
            <w:vertAlign w:val="baseline"/>
            <w:lang w:val="en-US" w:eastAsia="zh-CN"/>
          </w:rPr>
          <w:t>cation</w:t>
        </w:r>
      </w:ins>
      <w:ins w:id="127" w:author="斯" w:date="2021-08-14T22:21:28Z">
        <w:r>
          <w:rPr>
            <w:rFonts w:hint="eastAsia" w:ascii="Calibri" w:hAnsi="Calibri" w:cs="Calibri"/>
            <w:i w:val="0"/>
            <w:iCs w:val="0"/>
            <w:caps w:val="0"/>
            <w:color w:val="000000"/>
            <w:spacing w:val="0"/>
            <w:sz w:val="24"/>
            <w:szCs w:val="24"/>
            <w:shd w:val="clear" w:fill="FFFFFF"/>
            <w:vertAlign w:val="baseline"/>
            <w:lang w:val="en-US" w:eastAsia="zh-CN"/>
          </w:rPr>
          <w:t xml:space="preserve"> and </w:t>
        </w:r>
      </w:ins>
      <w:ins w:id="128" w:author="斯" w:date="2021-08-14T22:21:31Z">
        <w:r>
          <w:rPr>
            <w:rFonts w:hint="eastAsia" w:ascii="Calibri" w:hAnsi="Calibri" w:cs="Calibri"/>
            <w:i w:val="0"/>
            <w:iCs w:val="0"/>
            <w:caps w:val="0"/>
            <w:color w:val="000000"/>
            <w:spacing w:val="0"/>
            <w:sz w:val="24"/>
            <w:szCs w:val="24"/>
            <w:shd w:val="clear" w:fill="FFFFFF"/>
            <w:vertAlign w:val="baseline"/>
            <w:lang w:val="en-US" w:eastAsia="zh-CN"/>
          </w:rPr>
          <w:t>d</w:t>
        </w:r>
      </w:ins>
      <w:ins w:id="129" w:author="斯" w:date="2021-08-14T22:21:32Z">
        <w:r>
          <w:rPr>
            <w:rFonts w:hint="eastAsia" w:ascii="Calibri" w:hAnsi="Calibri" w:cs="Calibri"/>
            <w:i w:val="0"/>
            <w:iCs w:val="0"/>
            <w:caps w:val="0"/>
            <w:color w:val="000000"/>
            <w:spacing w:val="0"/>
            <w:sz w:val="24"/>
            <w:szCs w:val="24"/>
            <w:shd w:val="clear" w:fill="FFFFFF"/>
            <w:vertAlign w:val="baseline"/>
            <w:lang w:val="en-US" w:eastAsia="zh-CN"/>
          </w:rPr>
          <w:t>irec</w:t>
        </w:r>
      </w:ins>
      <w:ins w:id="130" w:author="斯" w:date="2021-08-14T22:21:33Z">
        <w:r>
          <w:rPr>
            <w:rFonts w:hint="eastAsia" w:ascii="Calibri" w:hAnsi="Calibri" w:cs="Calibri"/>
            <w:i w:val="0"/>
            <w:iCs w:val="0"/>
            <w:caps w:val="0"/>
            <w:color w:val="000000"/>
            <w:spacing w:val="0"/>
            <w:sz w:val="24"/>
            <w:szCs w:val="24"/>
            <w:shd w:val="clear" w:fill="FFFFFF"/>
            <w:vertAlign w:val="baseline"/>
            <w:lang w:val="en-US" w:eastAsia="zh-CN"/>
          </w:rPr>
          <w:t>tion</w:t>
        </w:r>
      </w:ins>
      <w:ins w:id="131" w:author="斯" w:date="2021-08-14T22:21:34Z">
        <w:r>
          <w:rPr>
            <w:rFonts w:hint="eastAsia" w:ascii="Calibri" w:hAnsi="Calibri" w:cs="Calibri"/>
            <w:i w:val="0"/>
            <w:iCs w:val="0"/>
            <w:caps w:val="0"/>
            <w:color w:val="000000"/>
            <w:spacing w:val="0"/>
            <w:sz w:val="24"/>
            <w:szCs w:val="24"/>
            <w:shd w:val="clear" w:fill="FFFFFF"/>
            <w:vertAlign w:val="baseline"/>
            <w:lang w:val="en-US" w:eastAsia="zh-CN"/>
          </w:rPr>
          <w:t>.</w:t>
        </w:r>
      </w:ins>
    </w:p>
    <w:p>
      <w:pPr>
        <w:pStyle w:val="3"/>
        <w:keepNext w:val="0"/>
        <w:keepLines w:val="0"/>
        <w:widowControl/>
        <w:suppressLineNumbers w:val="0"/>
        <w:shd w:val="clear" w:fill="FFFFFF"/>
        <w:spacing w:before="0" w:beforeAutospacing="0" w:after="0" w:afterAutospacing="0"/>
        <w:ind w:left="1800" w:right="0" w:hanging="360"/>
        <w:rPr>
          <w:ins w:id="132" w:author="斯" w:date="2021-08-14T20:38:58Z"/>
          <w:rFonts w:hint="default" w:ascii="Calibri" w:hAnsi="Calibri" w:cs="Calibri"/>
          <w:i w:val="0"/>
          <w:iCs w:val="0"/>
          <w:caps w:val="0"/>
          <w:color w:val="000000"/>
          <w:spacing w:val="0"/>
          <w:sz w:val="24"/>
          <w:szCs w:val="24"/>
          <w:shd w:val="clear" w:fill="FFFFFF"/>
          <w:vertAlign w:val="baseline"/>
        </w:rPr>
      </w:pPr>
      <w:r>
        <w:rPr>
          <w:rFonts w:hint="default" w:ascii="Calibri" w:hAnsi="Calibri" w:cs="Calibri"/>
          <w:i w:val="0"/>
          <w:iCs w:val="0"/>
          <w:caps w:val="0"/>
          <w:color w:val="000000"/>
          <w:spacing w:val="0"/>
          <w:sz w:val="24"/>
          <w:szCs w:val="24"/>
          <w:shd w:val="clear" w:fill="FFFFFF"/>
          <w:vertAlign w:val="baseline"/>
        </w:rPr>
        <w:t>b.</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Attention from time and spatial perspectives.</w:t>
      </w:r>
    </w:p>
    <w:p>
      <w:pPr>
        <w:pStyle w:val="3"/>
        <w:keepNext w:val="0"/>
        <w:keepLines w:val="0"/>
        <w:widowControl/>
        <w:suppressLineNumbers w:val="0"/>
        <w:shd w:val="clear" w:fill="FFFFFF"/>
        <w:spacing w:before="0" w:beforeAutospacing="0" w:after="0" w:afterAutospacing="0"/>
        <w:ind w:left="1800" w:right="0" w:hanging="360"/>
        <w:rPr>
          <w:rFonts w:hint="default" w:ascii="Calibri" w:hAnsi="Calibri" w:cs="Calibri" w:eastAsiaTheme="minorEastAsia"/>
          <w:i w:val="0"/>
          <w:iCs w:val="0"/>
          <w:caps w:val="0"/>
          <w:color w:val="000000"/>
          <w:spacing w:val="0"/>
          <w:sz w:val="24"/>
          <w:szCs w:val="24"/>
          <w:shd w:val="clear" w:fill="FFFFFF"/>
          <w:vertAlign w:val="baseline"/>
          <w:lang w:val="en-US" w:eastAsia="zh-CN"/>
        </w:rPr>
      </w:pPr>
      <w:ins w:id="133" w:author="斯" w:date="2021-08-14T20:39:00Z">
        <w:r>
          <w:rPr>
            <w:rFonts w:hint="eastAsia" w:ascii="Calibri" w:hAnsi="Calibri" w:cs="Calibri"/>
            <w:i w:val="0"/>
            <w:iCs w:val="0"/>
            <w:caps w:val="0"/>
            <w:color w:val="000000"/>
            <w:spacing w:val="0"/>
            <w:sz w:val="24"/>
            <w:szCs w:val="24"/>
            <w:shd w:val="clear" w:fill="FFFFFF"/>
            <w:vertAlign w:val="baseline"/>
            <w:lang w:val="en-US" w:eastAsia="zh-CN"/>
          </w:rPr>
          <w:t>A</w:t>
        </w:r>
      </w:ins>
      <w:ins w:id="134" w:author="斯" w:date="2021-08-14T20:39:01Z">
        <w:r>
          <w:rPr>
            <w:rFonts w:hint="eastAsia" w:ascii="Calibri" w:hAnsi="Calibri" w:cs="Calibri"/>
            <w:i w:val="0"/>
            <w:iCs w:val="0"/>
            <w:caps w:val="0"/>
            <w:color w:val="000000"/>
            <w:spacing w:val="0"/>
            <w:sz w:val="24"/>
            <w:szCs w:val="24"/>
            <w:shd w:val="clear" w:fill="FFFFFF"/>
            <w:vertAlign w:val="baseline"/>
            <w:lang w:val="en-US" w:eastAsia="zh-CN"/>
          </w:rPr>
          <w:t>ttenti</w:t>
        </w:r>
      </w:ins>
      <w:ins w:id="135" w:author="斯" w:date="2021-08-14T20:39:02Z">
        <w:r>
          <w:rPr>
            <w:rFonts w:hint="eastAsia" w:ascii="Calibri" w:hAnsi="Calibri" w:cs="Calibri"/>
            <w:i w:val="0"/>
            <w:iCs w:val="0"/>
            <w:caps w:val="0"/>
            <w:color w:val="000000"/>
            <w:spacing w:val="0"/>
            <w:sz w:val="24"/>
            <w:szCs w:val="24"/>
            <w:shd w:val="clear" w:fill="FFFFFF"/>
            <w:vertAlign w:val="baseline"/>
            <w:lang w:val="en-US" w:eastAsia="zh-CN"/>
          </w:rPr>
          <w:t>on m</w:t>
        </w:r>
      </w:ins>
      <w:ins w:id="136" w:author="斯" w:date="2021-08-14T20:39:03Z">
        <w:r>
          <w:rPr>
            <w:rFonts w:hint="eastAsia" w:ascii="Calibri" w:hAnsi="Calibri" w:cs="Calibri"/>
            <w:i w:val="0"/>
            <w:iCs w:val="0"/>
            <w:caps w:val="0"/>
            <w:color w:val="000000"/>
            <w:spacing w:val="0"/>
            <w:sz w:val="24"/>
            <w:szCs w:val="24"/>
            <w:shd w:val="clear" w:fill="FFFFFF"/>
            <w:vertAlign w:val="baseline"/>
            <w:lang w:val="en-US" w:eastAsia="zh-CN"/>
          </w:rPr>
          <w:t>echan</w:t>
        </w:r>
      </w:ins>
      <w:ins w:id="137" w:author="斯" w:date="2021-08-14T20:39:04Z">
        <w:r>
          <w:rPr>
            <w:rFonts w:hint="eastAsia" w:ascii="Calibri" w:hAnsi="Calibri" w:cs="Calibri"/>
            <w:i w:val="0"/>
            <w:iCs w:val="0"/>
            <w:caps w:val="0"/>
            <w:color w:val="000000"/>
            <w:spacing w:val="0"/>
            <w:sz w:val="24"/>
            <w:szCs w:val="24"/>
            <w:shd w:val="clear" w:fill="FFFFFF"/>
            <w:vertAlign w:val="baseline"/>
            <w:lang w:val="en-US" w:eastAsia="zh-CN"/>
          </w:rPr>
          <w:t>is</w:t>
        </w:r>
      </w:ins>
      <w:ins w:id="138" w:author="斯" w:date="2021-08-14T20:39:05Z">
        <w:r>
          <w:rPr>
            <w:rFonts w:hint="eastAsia" w:ascii="Calibri" w:hAnsi="Calibri" w:cs="Calibri"/>
            <w:i w:val="0"/>
            <w:iCs w:val="0"/>
            <w:caps w:val="0"/>
            <w:color w:val="000000"/>
            <w:spacing w:val="0"/>
            <w:sz w:val="24"/>
            <w:szCs w:val="24"/>
            <w:shd w:val="clear" w:fill="FFFFFF"/>
            <w:vertAlign w:val="baseline"/>
            <w:lang w:val="en-US" w:eastAsia="zh-CN"/>
          </w:rPr>
          <w:t xml:space="preserve">m </w:t>
        </w:r>
      </w:ins>
      <w:ins w:id="139" w:author="斯" w:date="2021-08-14T20:39:16Z">
        <w:r>
          <w:rPr>
            <w:rFonts w:hint="eastAsia" w:ascii="Calibri" w:hAnsi="Calibri" w:cs="Calibri"/>
            <w:i w:val="0"/>
            <w:iCs w:val="0"/>
            <w:caps w:val="0"/>
            <w:color w:val="000000"/>
            <w:spacing w:val="0"/>
            <w:sz w:val="24"/>
            <w:szCs w:val="24"/>
            <w:shd w:val="clear" w:fill="FFFFFF"/>
            <w:vertAlign w:val="baseline"/>
            <w:lang w:val="en-US" w:eastAsia="zh-CN"/>
          </w:rPr>
          <w:t>a</w:t>
        </w:r>
      </w:ins>
      <w:ins w:id="140" w:author="斯" w:date="2021-08-14T20:39:17Z">
        <w:r>
          <w:rPr>
            <w:rFonts w:hint="eastAsia" w:ascii="Calibri" w:hAnsi="Calibri" w:cs="Calibri"/>
            <w:i w:val="0"/>
            <w:iCs w:val="0"/>
            <w:caps w:val="0"/>
            <w:color w:val="000000"/>
            <w:spacing w:val="0"/>
            <w:sz w:val="24"/>
            <w:szCs w:val="24"/>
            <w:shd w:val="clear" w:fill="FFFFFF"/>
            <w:vertAlign w:val="baseline"/>
            <w:lang w:val="en-US" w:eastAsia="zh-CN"/>
          </w:rPr>
          <w:t>ssi</w:t>
        </w:r>
      </w:ins>
      <w:ins w:id="141" w:author="斯" w:date="2021-08-14T20:39:18Z">
        <w:r>
          <w:rPr>
            <w:rFonts w:hint="eastAsia" w:ascii="Calibri" w:hAnsi="Calibri" w:cs="Calibri"/>
            <w:i w:val="0"/>
            <w:iCs w:val="0"/>
            <w:caps w:val="0"/>
            <w:color w:val="000000"/>
            <w:spacing w:val="0"/>
            <w:sz w:val="24"/>
            <w:szCs w:val="24"/>
            <w:shd w:val="clear" w:fill="FFFFFF"/>
            <w:vertAlign w:val="baseline"/>
            <w:lang w:val="en-US" w:eastAsia="zh-CN"/>
          </w:rPr>
          <w:t>gning</w:t>
        </w:r>
      </w:ins>
      <w:ins w:id="142" w:author="斯" w:date="2021-08-14T20:39:19Z">
        <w:r>
          <w:rPr>
            <w:rFonts w:hint="eastAsia" w:ascii="Calibri" w:hAnsi="Calibri" w:cs="Calibri"/>
            <w:i w:val="0"/>
            <w:iCs w:val="0"/>
            <w:caps w:val="0"/>
            <w:color w:val="000000"/>
            <w:spacing w:val="0"/>
            <w:sz w:val="24"/>
            <w:szCs w:val="24"/>
            <w:shd w:val="clear" w:fill="FFFFFF"/>
            <w:vertAlign w:val="baseline"/>
            <w:lang w:val="en-US" w:eastAsia="zh-CN"/>
          </w:rPr>
          <w:t xml:space="preserve"> wei</w:t>
        </w:r>
      </w:ins>
      <w:ins w:id="143" w:author="斯" w:date="2021-08-14T20:39:20Z">
        <w:r>
          <w:rPr>
            <w:rFonts w:hint="eastAsia" w:ascii="Calibri" w:hAnsi="Calibri" w:cs="Calibri"/>
            <w:i w:val="0"/>
            <w:iCs w:val="0"/>
            <w:caps w:val="0"/>
            <w:color w:val="000000"/>
            <w:spacing w:val="0"/>
            <w:sz w:val="24"/>
            <w:szCs w:val="24"/>
            <w:shd w:val="clear" w:fill="FFFFFF"/>
            <w:vertAlign w:val="baseline"/>
            <w:lang w:val="en-US" w:eastAsia="zh-CN"/>
          </w:rPr>
          <w:t xml:space="preserve">ght to </w:t>
        </w:r>
      </w:ins>
      <w:ins w:id="144" w:author="斯" w:date="2021-08-14T20:39:21Z">
        <w:r>
          <w:rPr>
            <w:rFonts w:hint="eastAsia" w:ascii="Calibri" w:hAnsi="Calibri" w:cs="Calibri"/>
            <w:i w:val="0"/>
            <w:iCs w:val="0"/>
            <w:caps w:val="0"/>
            <w:color w:val="000000"/>
            <w:spacing w:val="0"/>
            <w:sz w:val="24"/>
            <w:szCs w:val="24"/>
            <w:shd w:val="clear" w:fill="FFFFFF"/>
            <w:vertAlign w:val="baseline"/>
            <w:lang w:val="en-US" w:eastAsia="zh-CN"/>
          </w:rPr>
          <w:t>d</w:t>
        </w:r>
      </w:ins>
      <w:ins w:id="145" w:author="斯" w:date="2021-08-14T20:39:22Z">
        <w:r>
          <w:rPr>
            <w:rFonts w:hint="eastAsia" w:ascii="Calibri" w:hAnsi="Calibri" w:cs="Calibri"/>
            <w:i w:val="0"/>
            <w:iCs w:val="0"/>
            <w:caps w:val="0"/>
            <w:color w:val="000000"/>
            <w:spacing w:val="0"/>
            <w:sz w:val="24"/>
            <w:szCs w:val="24"/>
            <w:shd w:val="clear" w:fill="FFFFFF"/>
            <w:vertAlign w:val="baseline"/>
            <w:lang w:val="en-US" w:eastAsia="zh-CN"/>
          </w:rPr>
          <w:t>iffere</w:t>
        </w:r>
      </w:ins>
      <w:ins w:id="146" w:author="斯" w:date="2021-08-14T20:39:23Z">
        <w:r>
          <w:rPr>
            <w:rFonts w:hint="eastAsia" w:ascii="Calibri" w:hAnsi="Calibri" w:cs="Calibri"/>
            <w:i w:val="0"/>
            <w:iCs w:val="0"/>
            <w:caps w:val="0"/>
            <w:color w:val="000000"/>
            <w:spacing w:val="0"/>
            <w:sz w:val="24"/>
            <w:szCs w:val="24"/>
            <w:shd w:val="clear" w:fill="FFFFFF"/>
            <w:vertAlign w:val="baseline"/>
            <w:lang w:val="en-US" w:eastAsia="zh-CN"/>
          </w:rPr>
          <w:t>n</w:t>
        </w:r>
      </w:ins>
      <w:ins w:id="147" w:author="斯" w:date="2021-08-14T20:39:25Z">
        <w:r>
          <w:rPr>
            <w:rFonts w:hint="eastAsia" w:ascii="Calibri" w:hAnsi="Calibri" w:cs="Calibri"/>
            <w:i w:val="0"/>
            <w:iCs w:val="0"/>
            <w:caps w:val="0"/>
            <w:color w:val="000000"/>
            <w:spacing w:val="0"/>
            <w:sz w:val="24"/>
            <w:szCs w:val="24"/>
            <w:shd w:val="clear" w:fill="FFFFFF"/>
            <w:vertAlign w:val="baseline"/>
            <w:lang w:val="en-US" w:eastAsia="zh-CN"/>
          </w:rPr>
          <w:t xml:space="preserve">t </w:t>
        </w:r>
      </w:ins>
      <w:ins w:id="148" w:author="斯" w:date="2021-08-14T20:39:28Z">
        <w:r>
          <w:rPr>
            <w:rFonts w:hint="eastAsia" w:ascii="Calibri" w:hAnsi="Calibri" w:cs="Calibri"/>
            <w:i w:val="0"/>
            <w:iCs w:val="0"/>
            <w:caps w:val="0"/>
            <w:color w:val="000000"/>
            <w:spacing w:val="0"/>
            <w:sz w:val="24"/>
            <w:szCs w:val="24"/>
            <w:shd w:val="clear" w:fill="FFFFFF"/>
            <w:vertAlign w:val="baseline"/>
            <w:lang w:val="en-US" w:eastAsia="zh-CN"/>
          </w:rPr>
          <w:t>sen</w:t>
        </w:r>
      </w:ins>
      <w:ins w:id="149" w:author="斯" w:date="2021-08-14T20:39:29Z">
        <w:r>
          <w:rPr>
            <w:rFonts w:hint="eastAsia" w:ascii="Calibri" w:hAnsi="Calibri" w:cs="Calibri"/>
            <w:i w:val="0"/>
            <w:iCs w:val="0"/>
            <w:caps w:val="0"/>
            <w:color w:val="000000"/>
            <w:spacing w:val="0"/>
            <w:sz w:val="24"/>
            <w:szCs w:val="24"/>
            <w:shd w:val="clear" w:fill="FFFFFF"/>
            <w:vertAlign w:val="baseline"/>
            <w:lang w:val="en-US" w:eastAsia="zh-CN"/>
          </w:rPr>
          <w:t>so</w:t>
        </w:r>
      </w:ins>
      <w:ins w:id="150" w:author="斯" w:date="2021-08-14T20:39:30Z">
        <w:r>
          <w:rPr>
            <w:rFonts w:hint="eastAsia" w:ascii="Calibri" w:hAnsi="Calibri" w:cs="Calibri"/>
            <w:i w:val="0"/>
            <w:iCs w:val="0"/>
            <w:caps w:val="0"/>
            <w:color w:val="000000"/>
            <w:spacing w:val="0"/>
            <w:sz w:val="24"/>
            <w:szCs w:val="24"/>
            <w:shd w:val="clear" w:fill="FFFFFF"/>
            <w:vertAlign w:val="baseline"/>
            <w:lang w:val="en-US" w:eastAsia="zh-CN"/>
          </w:rPr>
          <w:t>r?</w:t>
        </w:r>
      </w:ins>
    </w:p>
    <w:p>
      <w:pPr>
        <w:pStyle w:val="3"/>
        <w:keepNext w:val="0"/>
        <w:keepLines w:val="0"/>
        <w:widowControl/>
        <w:suppressLineNumbers w:val="0"/>
        <w:shd w:val="clear" w:fill="FFFFFF"/>
        <w:spacing w:before="0" w:beforeAutospacing="0" w:after="0" w:afterAutospacing="0"/>
        <w:ind w:left="1800" w:right="0" w:hanging="360"/>
        <w:rPr>
          <w:rFonts w:hint="eastAsia" w:ascii="Calibri" w:hAnsi="Calibri" w:cs="Calibri" w:eastAsiaTheme="minorEastAsia"/>
          <w:i w:val="0"/>
          <w:iCs w:val="0"/>
          <w:caps w:val="0"/>
          <w:color w:val="201F1E"/>
          <w:spacing w:val="0"/>
          <w:sz w:val="24"/>
          <w:szCs w:val="24"/>
          <w:lang w:val="en-US" w:eastAsia="zh-CN"/>
        </w:rPr>
      </w:pPr>
      <w:r>
        <w:rPr>
          <w:rFonts w:hint="default" w:ascii="Calibri" w:hAnsi="Calibri" w:cs="Calibri"/>
          <w:i w:val="0"/>
          <w:iCs w:val="0"/>
          <w:caps w:val="0"/>
          <w:color w:val="000000"/>
          <w:spacing w:val="0"/>
          <w:sz w:val="24"/>
          <w:szCs w:val="24"/>
          <w:shd w:val="clear" w:fill="FFFFFF"/>
          <w:vertAlign w:val="baseline"/>
        </w:rPr>
        <w:t>c.</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 xml:space="preserve">DRL to incorporate </w:t>
      </w:r>
      <w:commentRangeStart w:id="2"/>
      <w:r>
        <w:rPr>
          <w:rFonts w:hint="default" w:ascii="Calibri" w:hAnsi="Calibri" w:cs="Calibri"/>
          <w:i w:val="0"/>
          <w:iCs w:val="0"/>
          <w:caps w:val="0"/>
          <w:color w:val="000000"/>
          <w:spacing w:val="0"/>
          <w:sz w:val="24"/>
          <w:szCs w:val="24"/>
          <w:shd w:val="clear" w:fill="FFFFFF"/>
          <w:vertAlign w:val="baseline"/>
        </w:rPr>
        <w:t>domain knowledge</w:t>
      </w:r>
      <w:commentRangeEnd w:id="2"/>
      <w:r>
        <w:commentReference w:id="2"/>
      </w:r>
      <w:r>
        <w:rPr>
          <w:rFonts w:hint="default" w:ascii="Calibri" w:hAnsi="Calibri" w:cs="Calibri"/>
          <w:i w:val="0"/>
          <w:iCs w:val="0"/>
          <w:caps w:val="0"/>
          <w:color w:val="000000"/>
          <w:spacing w:val="0"/>
          <w:sz w:val="24"/>
          <w:szCs w:val="24"/>
          <w:shd w:val="clear" w:fill="FFFFFF"/>
          <w:vertAlign w:val="baseline"/>
        </w:rPr>
        <w:t>.</w:t>
      </w:r>
      <w:ins w:id="151" w:author="斯" w:date="2021-08-14T22:24:20Z">
        <w:r>
          <w:rPr>
            <w:rFonts w:hint="eastAsia" w:ascii="Calibri" w:hAnsi="Calibri" w:cs="Calibri"/>
            <w:i w:val="0"/>
            <w:iCs w:val="0"/>
            <w:caps w:val="0"/>
            <w:color w:val="000000"/>
            <w:spacing w:val="0"/>
            <w:sz w:val="24"/>
            <w:szCs w:val="24"/>
            <w:shd w:val="clear" w:fill="FFFFFF"/>
            <w:vertAlign w:val="baseline"/>
            <w:lang w:val="en-US" w:eastAsia="zh-CN"/>
          </w:rPr>
          <w:t xml:space="preserve"> </w:t>
        </w:r>
      </w:ins>
      <w:ins w:id="152" w:author="斯" w:date="2021-08-14T22:24:21Z">
        <w:r>
          <w:rPr>
            <w:rFonts w:hint="eastAsia" w:ascii="Calibri" w:hAnsi="Calibri" w:cs="Calibri"/>
            <w:i w:val="0"/>
            <w:iCs w:val="0"/>
            <w:caps w:val="0"/>
            <w:color w:val="000000"/>
            <w:spacing w:val="0"/>
            <w:sz w:val="24"/>
            <w:szCs w:val="24"/>
            <w:shd w:val="clear" w:fill="FFFFFF"/>
            <w:vertAlign w:val="baseline"/>
            <w:lang w:val="en-US" w:eastAsia="zh-CN"/>
          </w:rPr>
          <w:t>（）</w:t>
        </w:r>
      </w:ins>
    </w:p>
    <w:p>
      <w:pPr>
        <w:pStyle w:val="3"/>
        <w:keepNext w:val="0"/>
        <w:keepLines w:val="0"/>
        <w:widowControl/>
        <w:suppressLineNumbers w:val="0"/>
        <w:shd w:val="clear" w:fill="FFFFFF"/>
        <w:spacing w:before="0" w:beforeAutospacing="0" w:after="0" w:afterAutospacing="0"/>
        <w:ind w:left="2520" w:right="0" w:hanging="2520"/>
        <w:rPr>
          <w:rFonts w:hint="default" w:ascii="Calibri" w:hAnsi="Calibri" w:cs="Calibri"/>
          <w:i w:val="0"/>
          <w:iCs w:val="0"/>
          <w:caps w:val="0"/>
          <w:color w:val="201F1E"/>
          <w:spacing w:val="0"/>
          <w:sz w:val="24"/>
          <w:szCs w:val="24"/>
        </w:rPr>
      </w:pP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i.</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Short-time gyroscope accuracy</w:t>
      </w:r>
    </w:p>
    <w:p>
      <w:pPr>
        <w:pStyle w:val="3"/>
        <w:keepNext w:val="0"/>
        <w:keepLines w:val="0"/>
        <w:widowControl/>
        <w:suppressLineNumbers w:val="0"/>
        <w:shd w:val="clear" w:fill="FFFFFF"/>
        <w:spacing w:before="0" w:beforeAutospacing="0" w:after="0" w:afterAutospacing="0"/>
        <w:ind w:left="2520" w:right="0" w:hanging="2520"/>
        <w:rPr>
          <w:rFonts w:hint="default" w:ascii="Calibri" w:hAnsi="Calibri" w:cs="Calibri"/>
          <w:i w:val="0"/>
          <w:iCs w:val="0"/>
          <w:caps w:val="0"/>
          <w:color w:val="201F1E"/>
          <w:spacing w:val="0"/>
          <w:sz w:val="24"/>
          <w:szCs w:val="24"/>
        </w:rPr>
      </w:pP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ii.</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Moving speed relative to the human body can be accurately measured(Doppler Profiling).</w:t>
      </w:r>
    </w:p>
    <w:p>
      <w:pPr>
        <w:pStyle w:val="3"/>
        <w:keepNext w:val="0"/>
        <w:keepLines w:val="0"/>
        <w:widowControl/>
        <w:suppressLineNumbers w:val="0"/>
        <w:shd w:val="clear" w:fill="FFFFFF"/>
        <w:spacing w:before="0" w:beforeAutospacing="0" w:after="0" w:afterAutospacing="0"/>
        <w:ind w:left="2520" w:right="0" w:hanging="2520"/>
        <w:rPr>
          <w:rFonts w:hint="eastAsia" w:ascii="Calibri" w:hAnsi="Calibri" w:cs="Calibri" w:eastAsiaTheme="minorEastAsia"/>
          <w:i w:val="0"/>
          <w:iCs w:val="0"/>
          <w:caps w:val="0"/>
          <w:color w:val="201F1E"/>
          <w:spacing w:val="0"/>
          <w:sz w:val="24"/>
          <w:szCs w:val="24"/>
          <w:lang w:eastAsia="zh-CN"/>
        </w:rPr>
      </w:pP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iii.</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 xml:space="preserve">The arm of human cannot move freely, </w:t>
      </w:r>
      <w:commentRangeStart w:id="3"/>
      <w:r>
        <w:rPr>
          <w:rFonts w:hint="default" w:ascii="Calibri" w:hAnsi="Calibri" w:cs="Calibri"/>
          <w:i w:val="0"/>
          <w:iCs w:val="0"/>
          <w:caps w:val="0"/>
          <w:color w:val="000000"/>
          <w:spacing w:val="0"/>
          <w:sz w:val="24"/>
          <w:szCs w:val="24"/>
          <w:shd w:val="clear" w:fill="FFFFFF"/>
          <w:vertAlign w:val="baseline"/>
        </w:rPr>
        <w:t xml:space="preserve">the valid moving locations can be </w:t>
      </w:r>
      <w:r>
        <w:rPr>
          <w:rFonts w:hint="default" w:ascii="Calibri" w:hAnsi="Calibri" w:cs="Calibri"/>
          <w:b/>
          <w:bCs/>
          <w:i w:val="0"/>
          <w:iCs w:val="0"/>
          <w:caps w:val="0"/>
          <w:color w:val="000000"/>
          <w:spacing w:val="0"/>
          <w:sz w:val="24"/>
          <w:szCs w:val="24"/>
          <w:u w:val="single"/>
          <w:shd w:val="clear" w:fill="FFFFFF"/>
          <w:vertAlign w:val="baseline"/>
          <w:rPrChange w:id="153" w:author="斯" w:date="2021-08-14T22:34:26Z">
            <w:rPr>
              <w:rFonts w:hint="default" w:ascii="Calibri" w:hAnsi="Calibri" w:cs="Calibri"/>
              <w:i w:val="0"/>
              <w:iCs w:val="0"/>
              <w:caps w:val="0"/>
              <w:color w:val="000000"/>
              <w:spacing w:val="0"/>
              <w:sz w:val="24"/>
              <w:szCs w:val="24"/>
              <w:shd w:val="clear" w:fill="FFFFFF"/>
              <w:vertAlign w:val="baseline"/>
            </w:rPr>
          </w:rPrChange>
        </w:rPr>
        <w:t>got</w:t>
      </w:r>
      <w:ins w:id="154" w:author="斯" w:date="2021-08-14T22:34:32Z">
        <w:r>
          <w:rPr>
            <w:rFonts w:hint="eastAsia" w:ascii="Calibri" w:hAnsi="Calibri" w:cs="Calibri"/>
            <w:b/>
            <w:bCs/>
            <w:i w:val="0"/>
            <w:iCs w:val="0"/>
            <w:caps w:val="0"/>
            <w:color w:val="000000"/>
            <w:spacing w:val="0"/>
            <w:sz w:val="24"/>
            <w:szCs w:val="24"/>
            <w:u w:val="single"/>
            <w:shd w:val="clear" w:fill="FFFFFF"/>
            <w:vertAlign w:val="baseline"/>
            <w:lang w:val="en-US" w:eastAsia="zh-CN"/>
          </w:rPr>
          <w:t>(</w:t>
        </w:r>
      </w:ins>
      <w:ins w:id="155" w:author="斯" w:date="2021-08-14T22:34:40Z">
        <w:r>
          <w:rPr>
            <w:rFonts w:hint="eastAsia" w:ascii="Calibri" w:hAnsi="Calibri" w:cs="Calibri"/>
            <w:b/>
            <w:bCs/>
            <w:i w:val="0"/>
            <w:iCs w:val="0"/>
            <w:caps w:val="0"/>
            <w:color w:val="000000"/>
            <w:spacing w:val="0"/>
            <w:sz w:val="24"/>
            <w:szCs w:val="24"/>
            <w:u w:val="single"/>
            <w:shd w:val="clear" w:fill="FFFFFF"/>
            <w:vertAlign w:val="baseline"/>
            <w:lang w:val="en-US" w:eastAsia="zh-CN"/>
          </w:rPr>
          <w:t>Ad</w:t>
        </w:r>
      </w:ins>
      <w:ins w:id="156" w:author="斯" w:date="2021-08-14T22:34:41Z">
        <w:r>
          <w:rPr>
            <w:rFonts w:hint="eastAsia" w:ascii="Calibri" w:hAnsi="Calibri" w:cs="Calibri"/>
            <w:b/>
            <w:bCs/>
            <w:i w:val="0"/>
            <w:iCs w:val="0"/>
            <w:caps w:val="0"/>
            <w:color w:val="000000"/>
            <w:spacing w:val="0"/>
            <w:sz w:val="24"/>
            <w:szCs w:val="24"/>
            <w:u w:val="single"/>
            <w:shd w:val="clear" w:fill="FFFFFF"/>
            <w:vertAlign w:val="baseline"/>
            <w:lang w:val="en-US" w:eastAsia="zh-CN"/>
          </w:rPr>
          <w:t>j</w:t>
        </w:r>
      </w:ins>
      <w:ins w:id="157" w:author="斯" w:date="2021-08-14T22:34:42Z">
        <w:r>
          <w:rPr>
            <w:rFonts w:hint="eastAsia" w:ascii="Calibri" w:hAnsi="Calibri" w:cs="Calibri"/>
            <w:b/>
            <w:bCs/>
            <w:i w:val="0"/>
            <w:iCs w:val="0"/>
            <w:caps w:val="0"/>
            <w:color w:val="000000"/>
            <w:spacing w:val="0"/>
            <w:sz w:val="24"/>
            <w:szCs w:val="24"/>
            <w:u w:val="single"/>
            <w:shd w:val="clear" w:fill="FFFFFF"/>
            <w:vertAlign w:val="baseline"/>
            <w:lang w:val="en-US" w:eastAsia="zh-CN"/>
          </w:rPr>
          <w:t>ust</w:t>
        </w:r>
      </w:ins>
      <w:ins w:id="158" w:author="斯" w:date="2021-08-14T22:34:43Z">
        <w:r>
          <w:rPr>
            <w:rFonts w:hint="eastAsia" w:ascii="Calibri" w:hAnsi="Calibri" w:cs="Calibri"/>
            <w:b/>
            <w:bCs/>
            <w:i w:val="0"/>
            <w:iCs w:val="0"/>
            <w:caps w:val="0"/>
            <w:color w:val="000000"/>
            <w:spacing w:val="0"/>
            <w:sz w:val="24"/>
            <w:szCs w:val="24"/>
            <w:u w:val="single"/>
            <w:shd w:val="clear" w:fill="FFFFFF"/>
            <w:vertAlign w:val="baseline"/>
            <w:lang w:val="en-US" w:eastAsia="zh-CN"/>
          </w:rPr>
          <w:t>,</w:t>
        </w:r>
      </w:ins>
      <w:ins w:id="159" w:author="斯" w:date="2021-08-14T22:34:44Z">
        <w:r>
          <w:rPr>
            <w:rFonts w:hint="eastAsia" w:ascii="Calibri" w:hAnsi="Calibri" w:cs="Calibri"/>
            <w:b/>
            <w:bCs/>
            <w:i w:val="0"/>
            <w:iCs w:val="0"/>
            <w:caps w:val="0"/>
            <w:color w:val="000000"/>
            <w:spacing w:val="0"/>
            <w:sz w:val="24"/>
            <w:szCs w:val="24"/>
            <w:u w:val="single"/>
            <w:shd w:val="clear" w:fill="FFFFFF"/>
            <w:vertAlign w:val="baseline"/>
            <w:lang w:val="en-US" w:eastAsia="zh-CN"/>
          </w:rPr>
          <w:t xml:space="preserve"> not </w:t>
        </w:r>
      </w:ins>
      <w:ins w:id="160" w:author="斯" w:date="2021-08-14T22:34:47Z">
        <w:r>
          <w:rPr>
            <w:rFonts w:hint="eastAsia" w:ascii="Calibri" w:hAnsi="Calibri" w:cs="Calibri"/>
            <w:b/>
            <w:bCs/>
            <w:i w:val="0"/>
            <w:iCs w:val="0"/>
            <w:caps w:val="0"/>
            <w:color w:val="000000"/>
            <w:spacing w:val="0"/>
            <w:sz w:val="24"/>
            <w:szCs w:val="24"/>
            <w:u w:val="single"/>
            <w:shd w:val="clear" w:fill="FFFFFF"/>
            <w:vertAlign w:val="baseline"/>
            <w:lang w:val="en-US" w:eastAsia="zh-CN"/>
          </w:rPr>
          <w:t>acqu</w:t>
        </w:r>
      </w:ins>
      <w:ins w:id="161" w:author="斯" w:date="2021-08-14T22:34:48Z">
        <w:r>
          <w:rPr>
            <w:rFonts w:hint="eastAsia" w:ascii="Calibri" w:hAnsi="Calibri" w:cs="Calibri"/>
            <w:b/>
            <w:bCs/>
            <w:i w:val="0"/>
            <w:iCs w:val="0"/>
            <w:caps w:val="0"/>
            <w:color w:val="000000"/>
            <w:spacing w:val="0"/>
            <w:sz w:val="24"/>
            <w:szCs w:val="24"/>
            <w:u w:val="single"/>
            <w:shd w:val="clear" w:fill="FFFFFF"/>
            <w:vertAlign w:val="baseline"/>
            <w:lang w:val="en-US" w:eastAsia="zh-CN"/>
          </w:rPr>
          <w:t>ire</w:t>
        </w:r>
      </w:ins>
      <w:ins w:id="162" w:author="斯" w:date="2021-08-14T22:34:51Z">
        <w:r>
          <w:rPr>
            <w:rFonts w:hint="eastAsia" w:ascii="Calibri" w:hAnsi="Calibri" w:cs="Calibri"/>
            <w:b/>
            <w:bCs/>
            <w:i w:val="0"/>
            <w:iCs w:val="0"/>
            <w:caps w:val="0"/>
            <w:color w:val="000000"/>
            <w:spacing w:val="0"/>
            <w:sz w:val="24"/>
            <w:szCs w:val="24"/>
            <w:u w:val="single"/>
            <w:shd w:val="clear" w:fill="FFFFFF"/>
            <w:vertAlign w:val="baseline"/>
            <w:lang w:val="en-US" w:eastAsia="zh-CN"/>
          </w:rPr>
          <w:t xml:space="preserve"> di</w:t>
        </w:r>
      </w:ins>
      <w:ins w:id="163" w:author="斯" w:date="2021-08-14T22:34:53Z">
        <w:r>
          <w:rPr>
            <w:rFonts w:hint="eastAsia" w:ascii="Calibri" w:hAnsi="Calibri" w:cs="Calibri"/>
            <w:b/>
            <w:bCs/>
            <w:i w:val="0"/>
            <w:iCs w:val="0"/>
            <w:caps w:val="0"/>
            <w:color w:val="000000"/>
            <w:spacing w:val="0"/>
            <w:sz w:val="24"/>
            <w:szCs w:val="24"/>
            <w:u w:val="single"/>
            <w:shd w:val="clear" w:fill="FFFFFF"/>
            <w:vertAlign w:val="baseline"/>
            <w:lang w:val="en-US" w:eastAsia="zh-CN"/>
          </w:rPr>
          <w:t>r</w:t>
        </w:r>
      </w:ins>
      <w:ins w:id="164" w:author="斯" w:date="2021-08-14T22:34:54Z">
        <w:r>
          <w:rPr>
            <w:rFonts w:hint="eastAsia" w:ascii="Calibri" w:hAnsi="Calibri" w:cs="Calibri"/>
            <w:b/>
            <w:bCs/>
            <w:i w:val="0"/>
            <w:iCs w:val="0"/>
            <w:caps w:val="0"/>
            <w:color w:val="000000"/>
            <w:spacing w:val="0"/>
            <w:sz w:val="24"/>
            <w:szCs w:val="24"/>
            <w:u w:val="single"/>
            <w:shd w:val="clear" w:fill="FFFFFF"/>
            <w:vertAlign w:val="baseline"/>
            <w:lang w:val="en-US" w:eastAsia="zh-CN"/>
          </w:rPr>
          <w:t>ect</w:t>
        </w:r>
      </w:ins>
      <w:ins w:id="165" w:author="斯" w:date="2021-08-14T22:34:55Z">
        <w:r>
          <w:rPr>
            <w:rFonts w:hint="eastAsia" w:ascii="Calibri" w:hAnsi="Calibri" w:cs="Calibri"/>
            <w:b/>
            <w:bCs/>
            <w:i w:val="0"/>
            <w:iCs w:val="0"/>
            <w:caps w:val="0"/>
            <w:color w:val="000000"/>
            <w:spacing w:val="0"/>
            <w:sz w:val="24"/>
            <w:szCs w:val="24"/>
            <w:u w:val="single"/>
            <w:shd w:val="clear" w:fill="FFFFFF"/>
            <w:vertAlign w:val="baseline"/>
            <w:lang w:val="en-US" w:eastAsia="zh-CN"/>
          </w:rPr>
          <w:t>ly</w:t>
        </w:r>
      </w:ins>
      <w:ins w:id="166" w:author="斯" w:date="2021-08-14T22:34:32Z">
        <w:r>
          <w:rPr>
            <w:rFonts w:hint="eastAsia" w:ascii="Calibri" w:hAnsi="Calibri" w:cs="Calibri"/>
            <w:b/>
            <w:bCs/>
            <w:i w:val="0"/>
            <w:iCs w:val="0"/>
            <w:caps w:val="0"/>
            <w:color w:val="000000"/>
            <w:spacing w:val="0"/>
            <w:sz w:val="24"/>
            <w:szCs w:val="24"/>
            <w:u w:val="single"/>
            <w:shd w:val="clear" w:fill="FFFFFF"/>
            <w:vertAlign w:val="baseline"/>
            <w:lang w:val="en-US" w:eastAsia="zh-CN"/>
          </w:rPr>
          <w:t>)</w:t>
        </w:r>
      </w:ins>
      <w:r>
        <w:rPr>
          <w:rFonts w:hint="default" w:ascii="Calibri" w:hAnsi="Calibri" w:cs="Calibri"/>
          <w:i w:val="0"/>
          <w:iCs w:val="0"/>
          <w:caps w:val="0"/>
          <w:color w:val="000000"/>
          <w:spacing w:val="0"/>
          <w:sz w:val="24"/>
          <w:szCs w:val="24"/>
          <w:shd w:val="clear" w:fill="FFFFFF"/>
          <w:vertAlign w:val="baseline"/>
        </w:rPr>
        <w:t xml:space="preserve"> from the human arm motion model.</w:t>
      </w:r>
      <w:commentRangeEnd w:id="3"/>
      <w:r>
        <w:commentReference w:id="3"/>
      </w:r>
      <w:r>
        <w:rPr>
          <w:rFonts w:hint="default" w:ascii="Calibri" w:hAnsi="Calibri" w:cs="Calibri"/>
          <w:i w:val="0"/>
          <w:iCs w:val="0"/>
          <w:caps w:val="0"/>
          <w:color w:val="000000"/>
          <w:spacing w:val="0"/>
          <w:sz w:val="24"/>
          <w:szCs w:val="24"/>
          <w:shd w:val="clear" w:fill="FFFFFF"/>
          <w:vertAlign w:val="baseline"/>
        </w:rPr>
        <w:t> </w:t>
      </w:r>
    </w:p>
    <w:p>
      <w:pPr>
        <w:pStyle w:val="3"/>
        <w:keepNext w:val="0"/>
        <w:keepLines w:val="0"/>
        <w:widowControl/>
        <w:suppressLineNumbers w:val="0"/>
        <w:shd w:val="clear" w:fill="FFFFFF"/>
        <w:spacing w:before="0" w:beforeAutospacing="0" w:after="0" w:afterAutospacing="0"/>
        <w:ind w:left="1080" w:right="0" w:hanging="360"/>
        <w:rPr>
          <w:rFonts w:hint="default" w:ascii="Calibri" w:hAnsi="Calibri" w:cs="Calibri"/>
          <w:i w:val="0"/>
          <w:iCs w:val="0"/>
          <w:caps w:val="0"/>
          <w:color w:val="201F1E"/>
          <w:spacing w:val="0"/>
          <w:sz w:val="24"/>
          <w:szCs w:val="24"/>
        </w:rPr>
      </w:pPr>
      <w:r>
        <w:rPr>
          <w:rFonts w:hint="default" w:ascii="Calibri" w:hAnsi="Calibri" w:cs="Calibri"/>
          <w:i w:val="0"/>
          <w:iCs w:val="0"/>
          <w:caps w:val="0"/>
          <w:color w:val="000000"/>
          <w:spacing w:val="0"/>
          <w:sz w:val="24"/>
          <w:szCs w:val="24"/>
          <w:shd w:val="clear" w:fill="FFFFFF"/>
          <w:vertAlign w:val="baseline"/>
        </w:rPr>
        <w:t>b.</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 xml:space="preserve">Design a RNN (based on LSTM) architecture to predict 3D orientation and 3D location </w:t>
      </w:r>
      <w:commentRangeStart w:id="4"/>
      <w:r>
        <w:rPr>
          <w:rFonts w:hint="default" w:ascii="Calibri" w:hAnsi="Calibri" w:cs="Calibri"/>
          <w:i w:val="0"/>
          <w:iCs w:val="0"/>
          <w:caps w:val="0"/>
          <w:color w:val="000000"/>
          <w:spacing w:val="0"/>
          <w:sz w:val="24"/>
          <w:szCs w:val="24"/>
          <w:shd w:val="clear" w:fill="FFFFFF"/>
          <w:vertAlign w:val="baseline"/>
        </w:rPr>
        <w:t>at the same time</w:t>
      </w:r>
      <w:commentRangeEnd w:id="4"/>
      <w:r>
        <w:commentReference w:id="4"/>
      </w:r>
      <w:r>
        <w:rPr>
          <w:rFonts w:hint="default" w:ascii="Calibri" w:hAnsi="Calibri" w:cs="Calibri"/>
          <w:i w:val="0"/>
          <w:iCs w:val="0"/>
          <w:caps w:val="0"/>
          <w:color w:val="000000"/>
          <w:spacing w:val="0"/>
          <w:sz w:val="24"/>
          <w:szCs w:val="24"/>
          <w:shd w:val="clear" w:fill="FFFFFF"/>
          <w:vertAlign w:val="baseline"/>
        </w:rPr>
        <w:t xml:space="preserve"> based on multi-task learning.</w:t>
      </w:r>
    </w:p>
    <w:p>
      <w:pPr>
        <w:pStyle w:val="3"/>
        <w:keepNext w:val="0"/>
        <w:keepLines w:val="0"/>
        <w:widowControl/>
        <w:suppressLineNumbers w:val="0"/>
        <w:shd w:val="clear" w:fill="FFFFFF"/>
        <w:spacing w:before="0" w:beforeAutospacing="0" w:after="0" w:afterAutospacing="0"/>
        <w:ind w:left="1080" w:right="0" w:hanging="360"/>
        <w:rPr>
          <w:rFonts w:hint="default" w:ascii="Calibri" w:hAnsi="Calibri" w:cs="Calibri"/>
          <w:i w:val="0"/>
          <w:iCs w:val="0"/>
          <w:caps w:val="0"/>
          <w:color w:val="201F1E"/>
          <w:spacing w:val="0"/>
          <w:sz w:val="24"/>
          <w:szCs w:val="24"/>
        </w:rPr>
      </w:pPr>
      <w:r>
        <w:rPr>
          <w:rFonts w:hint="default" w:ascii="Calibri" w:hAnsi="Calibri" w:cs="Calibri"/>
          <w:i w:val="0"/>
          <w:iCs w:val="0"/>
          <w:caps w:val="0"/>
          <w:color w:val="000000"/>
          <w:spacing w:val="0"/>
          <w:sz w:val="24"/>
          <w:szCs w:val="24"/>
          <w:shd w:val="clear" w:fill="FFFFFF"/>
          <w:vertAlign w:val="baseline"/>
        </w:rPr>
        <w:t>c.</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Design attention-based network adaption from spatial perspective  and time perspective </w:t>
      </w:r>
    </w:p>
    <w:p>
      <w:pPr>
        <w:pStyle w:val="3"/>
        <w:keepNext w:val="0"/>
        <w:keepLines w:val="0"/>
        <w:widowControl/>
        <w:suppressLineNumbers w:val="0"/>
        <w:shd w:val="clear" w:fill="FFFFFF"/>
        <w:spacing w:before="0" w:beforeAutospacing="0" w:after="0" w:afterAutospacing="0"/>
        <w:ind w:left="1800" w:right="0" w:hanging="360"/>
        <w:rPr>
          <w:rFonts w:hint="default" w:ascii="Calibri" w:hAnsi="Calibri" w:cs="Calibri"/>
          <w:i w:val="0"/>
          <w:iCs w:val="0"/>
          <w:caps w:val="0"/>
          <w:color w:val="201F1E"/>
          <w:spacing w:val="0"/>
          <w:sz w:val="24"/>
          <w:szCs w:val="24"/>
        </w:rPr>
      </w:pPr>
      <w:r>
        <w:rPr>
          <w:rFonts w:hint="default" w:ascii="Courier New" w:hAnsi="Courier New" w:cs="Courier New"/>
          <w:i w:val="0"/>
          <w:iCs w:val="0"/>
          <w:caps w:val="0"/>
          <w:color w:val="000000"/>
          <w:spacing w:val="0"/>
          <w:sz w:val="24"/>
          <w:szCs w:val="24"/>
          <w:shd w:val="clear" w:fill="FFFFFF"/>
          <w:vertAlign w:val="baseline"/>
        </w:rPr>
        <w:t>o</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Spatial perspective: automatically increase the weights for valid inputs and substantially decrease the weight for invalid parts. The magnetic north is valid when the standard deviation of magnetic field density variation is small. The gravity (accelerometer) is valid when the device is static or moving slowly. </w:t>
      </w:r>
    </w:p>
    <w:p>
      <w:pPr>
        <w:pStyle w:val="3"/>
        <w:keepNext w:val="0"/>
        <w:keepLines w:val="0"/>
        <w:widowControl/>
        <w:suppressLineNumbers w:val="0"/>
        <w:shd w:val="clear" w:fill="FFFFFF"/>
        <w:spacing w:before="0" w:beforeAutospacing="0" w:after="0" w:afterAutospacing="0"/>
        <w:ind w:left="1800" w:right="0" w:hanging="360"/>
        <w:rPr>
          <w:rFonts w:hint="default" w:ascii="Calibri" w:hAnsi="Calibri" w:cs="Calibri"/>
          <w:i w:val="0"/>
          <w:iCs w:val="0"/>
          <w:caps w:val="0"/>
          <w:color w:val="201F1E"/>
          <w:spacing w:val="0"/>
          <w:sz w:val="24"/>
          <w:szCs w:val="24"/>
        </w:rPr>
      </w:pPr>
      <w:r>
        <w:rPr>
          <w:rFonts w:hint="default" w:ascii="Courier New" w:hAnsi="Courier New" w:cs="Courier New"/>
          <w:i w:val="0"/>
          <w:iCs w:val="0"/>
          <w:caps w:val="0"/>
          <w:color w:val="000000"/>
          <w:spacing w:val="0"/>
          <w:sz w:val="24"/>
          <w:szCs w:val="24"/>
          <w:shd w:val="clear" w:fill="FFFFFF"/>
          <w:vertAlign w:val="baseline"/>
        </w:rPr>
        <w:t>o</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Time perspective: automatically assign higher weights to the hidden state at time t-2 than time t-1 when the hidden state at time t-2 is more related to the orientation estimation than hidden state at time t-1.</w:t>
      </w:r>
    </w:p>
    <w:p>
      <w:pPr>
        <w:pStyle w:val="3"/>
        <w:keepNext w:val="0"/>
        <w:keepLines w:val="0"/>
        <w:widowControl/>
        <w:suppressLineNumbers w:val="0"/>
        <w:shd w:val="clear" w:fill="FFFFFF"/>
        <w:spacing w:before="0" w:beforeAutospacing="0" w:after="0" w:afterAutospacing="0"/>
        <w:ind w:left="1080" w:right="0" w:hanging="360"/>
        <w:rPr>
          <w:rFonts w:hint="default" w:ascii="Calibri" w:hAnsi="Calibri" w:cs="Calibri"/>
          <w:i w:val="0"/>
          <w:iCs w:val="0"/>
          <w:caps w:val="0"/>
          <w:color w:val="201F1E"/>
          <w:spacing w:val="0"/>
          <w:sz w:val="24"/>
          <w:szCs w:val="24"/>
        </w:rPr>
      </w:pPr>
      <w:r>
        <w:rPr>
          <w:rFonts w:hint="default" w:ascii="Calibri" w:hAnsi="Calibri" w:cs="Calibri"/>
          <w:i w:val="0"/>
          <w:iCs w:val="0"/>
          <w:caps w:val="0"/>
          <w:color w:val="000000"/>
          <w:spacing w:val="0"/>
          <w:sz w:val="24"/>
          <w:szCs w:val="24"/>
          <w:shd w:val="clear" w:fill="FFFFFF"/>
          <w:vertAlign w:val="baseline"/>
        </w:rPr>
        <w:t>d.</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Design a DRL model on top of RNN model to refine the RNN model by considering the short-time gyroscope accuracy, the moving velocity obtained from acoustic signals and the human arm motion model in reward function. </w:t>
      </w:r>
    </w:p>
    <w:p>
      <w:pPr>
        <w:pStyle w:val="3"/>
        <w:keepNext w:val="0"/>
        <w:keepLines w:val="0"/>
        <w:widowControl/>
        <w:suppressLineNumbers w:val="0"/>
        <w:shd w:val="clear" w:fill="FFFFFF"/>
        <w:spacing w:before="0" w:beforeAutospacing="0" w:after="0" w:afterAutospacing="0"/>
        <w:ind w:left="1080" w:right="0" w:hanging="360"/>
        <w:rPr>
          <w:ins w:id="167" w:author="斯" w:date="2021-08-14T21:28:28Z"/>
          <w:rFonts w:hint="default" w:ascii="Calibri" w:hAnsi="Calibri" w:cs="Calibri"/>
          <w:i w:val="0"/>
          <w:iCs w:val="0"/>
          <w:caps w:val="0"/>
          <w:color w:val="000000"/>
          <w:spacing w:val="0"/>
          <w:sz w:val="24"/>
          <w:szCs w:val="24"/>
          <w:shd w:val="clear" w:fill="FFFFFF"/>
          <w:vertAlign w:val="baseline"/>
        </w:rPr>
      </w:pPr>
      <w:r>
        <w:rPr>
          <w:rFonts w:hint="default" w:ascii="Calibri" w:hAnsi="Calibri" w:cs="Calibri"/>
          <w:i w:val="0"/>
          <w:iCs w:val="0"/>
          <w:caps w:val="0"/>
          <w:color w:val="000000"/>
          <w:spacing w:val="0"/>
          <w:sz w:val="24"/>
          <w:szCs w:val="24"/>
          <w:shd w:val="clear" w:fill="FFFFFF"/>
          <w:vertAlign w:val="baseline"/>
        </w:rPr>
        <w:t>e.</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Suppose every user has to train her own RNN model. How to justify the training process for each user is efficient?</w:t>
      </w:r>
    </w:p>
    <w:p>
      <w:pPr>
        <w:pStyle w:val="3"/>
        <w:keepNext w:val="0"/>
        <w:keepLines w:val="0"/>
        <w:widowControl/>
        <w:suppressLineNumbers w:val="0"/>
        <w:shd w:val="clear" w:fill="FFFFFF"/>
        <w:spacing w:before="0" w:beforeAutospacing="0" w:after="0" w:afterAutospacing="0"/>
        <w:ind w:left="1080" w:right="0" w:firstLine="0"/>
        <w:rPr>
          <w:rFonts w:hint="default" w:ascii="Calibri" w:hAnsi="Calibri" w:cs="Calibri" w:eastAsiaTheme="minorEastAsia"/>
          <w:i w:val="0"/>
          <w:iCs w:val="0"/>
          <w:caps w:val="0"/>
          <w:color w:val="000000"/>
          <w:spacing w:val="0"/>
          <w:sz w:val="24"/>
          <w:szCs w:val="24"/>
          <w:shd w:val="clear" w:fill="FFFFFF"/>
          <w:vertAlign w:val="baseline"/>
          <w:lang w:val="en-US" w:eastAsia="zh-CN"/>
        </w:rPr>
        <w:pPrChange w:id="168" w:author="斯" w:date="2021-08-14T21:28:29Z">
          <w:pPr>
            <w:pStyle w:val="3"/>
            <w:keepNext w:val="0"/>
            <w:keepLines w:val="0"/>
            <w:widowControl/>
            <w:suppressLineNumbers w:val="0"/>
            <w:shd w:val="clear" w:fill="FFFFFF"/>
            <w:spacing w:before="0" w:beforeAutospacing="0" w:after="0" w:afterAutospacing="0"/>
            <w:ind w:left="1080" w:right="0" w:hanging="360"/>
          </w:pPr>
        </w:pPrChange>
      </w:pPr>
      <w:ins w:id="169" w:author="斯" w:date="2021-08-14T21:28:35Z">
        <w:r>
          <w:rPr>
            <w:rFonts w:hint="eastAsia" w:ascii="Calibri" w:hAnsi="Calibri" w:cs="Calibri"/>
            <w:i w:val="0"/>
            <w:iCs w:val="0"/>
            <w:caps w:val="0"/>
            <w:color w:val="000000"/>
            <w:spacing w:val="0"/>
            <w:sz w:val="24"/>
            <w:szCs w:val="24"/>
            <w:shd w:val="clear" w:fill="FFFFFF"/>
            <w:vertAlign w:val="baseline"/>
            <w:lang w:val="en-US" w:eastAsia="zh-CN"/>
          </w:rPr>
          <w:t>Perh</w:t>
        </w:r>
      </w:ins>
      <w:ins w:id="170" w:author="斯" w:date="2021-08-14T21:28:36Z">
        <w:r>
          <w:rPr>
            <w:rFonts w:hint="eastAsia" w:ascii="Calibri" w:hAnsi="Calibri" w:cs="Calibri"/>
            <w:i w:val="0"/>
            <w:iCs w:val="0"/>
            <w:caps w:val="0"/>
            <w:color w:val="000000"/>
            <w:spacing w:val="0"/>
            <w:sz w:val="24"/>
            <w:szCs w:val="24"/>
            <w:shd w:val="clear" w:fill="FFFFFF"/>
            <w:vertAlign w:val="baseline"/>
            <w:lang w:val="en-US" w:eastAsia="zh-CN"/>
          </w:rPr>
          <w:t>ap</w:t>
        </w:r>
      </w:ins>
      <w:ins w:id="171" w:author="斯" w:date="2021-08-14T21:28:37Z">
        <w:r>
          <w:rPr>
            <w:rFonts w:hint="eastAsia" w:ascii="Calibri" w:hAnsi="Calibri" w:cs="Calibri"/>
            <w:i w:val="0"/>
            <w:iCs w:val="0"/>
            <w:caps w:val="0"/>
            <w:color w:val="000000"/>
            <w:spacing w:val="0"/>
            <w:sz w:val="24"/>
            <w:szCs w:val="24"/>
            <w:shd w:val="clear" w:fill="FFFFFF"/>
            <w:vertAlign w:val="baseline"/>
            <w:lang w:val="en-US" w:eastAsia="zh-CN"/>
          </w:rPr>
          <w:t xml:space="preserve">s the </w:t>
        </w:r>
      </w:ins>
      <w:ins w:id="172" w:author="斯" w:date="2021-08-14T21:28:38Z">
        <w:r>
          <w:rPr>
            <w:rFonts w:hint="eastAsia" w:ascii="Calibri" w:hAnsi="Calibri" w:cs="Calibri"/>
            <w:i w:val="0"/>
            <w:iCs w:val="0"/>
            <w:caps w:val="0"/>
            <w:color w:val="000000"/>
            <w:spacing w:val="0"/>
            <w:sz w:val="24"/>
            <w:szCs w:val="24"/>
            <w:shd w:val="clear" w:fill="FFFFFF"/>
            <w:vertAlign w:val="baseline"/>
            <w:lang w:val="en-US" w:eastAsia="zh-CN"/>
          </w:rPr>
          <w:t>con</w:t>
        </w:r>
      </w:ins>
      <w:ins w:id="173" w:author="斯" w:date="2021-08-14T21:28:39Z">
        <w:r>
          <w:rPr>
            <w:rFonts w:hint="eastAsia" w:ascii="Calibri" w:hAnsi="Calibri" w:cs="Calibri"/>
            <w:i w:val="0"/>
            <w:iCs w:val="0"/>
            <w:caps w:val="0"/>
            <w:color w:val="000000"/>
            <w:spacing w:val="0"/>
            <w:sz w:val="24"/>
            <w:szCs w:val="24"/>
            <w:shd w:val="clear" w:fill="FFFFFF"/>
            <w:vertAlign w:val="baseline"/>
            <w:lang w:val="en-US" w:eastAsia="zh-CN"/>
          </w:rPr>
          <w:t>cept</w:t>
        </w:r>
      </w:ins>
      <w:ins w:id="174" w:author="斯" w:date="2021-08-14T21:28:41Z">
        <w:r>
          <w:rPr>
            <w:rFonts w:hint="eastAsia" w:ascii="Calibri" w:hAnsi="Calibri" w:cs="Calibri"/>
            <w:i w:val="0"/>
            <w:iCs w:val="0"/>
            <w:caps w:val="0"/>
            <w:color w:val="000000"/>
            <w:spacing w:val="0"/>
            <w:sz w:val="24"/>
            <w:szCs w:val="24"/>
            <w:shd w:val="clear" w:fill="FFFFFF"/>
            <w:vertAlign w:val="baseline"/>
            <w:lang w:val="en-US" w:eastAsia="zh-CN"/>
          </w:rPr>
          <w:t xml:space="preserve"> of </w:t>
        </w:r>
      </w:ins>
      <w:ins w:id="175" w:author="斯" w:date="2021-08-14T21:28:42Z">
        <w:r>
          <w:rPr>
            <w:rFonts w:hint="eastAsia" w:ascii="Calibri" w:hAnsi="Calibri" w:cs="Calibri"/>
            <w:i w:val="0"/>
            <w:iCs w:val="0"/>
            <w:caps w:val="0"/>
            <w:color w:val="000000"/>
            <w:spacing w:val="0"/>
            <w:sz w:val="24"/>
            <w:szCs w:val="24"/>
            <w:shd w:val="clear" w:fill="FFFFFF"/>
            <w:vertAlign w:val="baseline"/>
            <w:lang w:val="en-US" w:eastAsia="zh-CN"/>
          </w:rPr>
          <w:t>fed</w:t>
        </w:r>
      </w:ins>
      <w:ins w:id="176" w:author="斯" w:date="2021-08-14T21:28:43Z">
        <w:r>
          <w:rPr>
            <w:rFonts w:hint="eastAsia" w:ascii="Calibri" w:hAnsi="Calibri" w:cs="Calibri"/>
            <w:i w:val="0"/>
            <w:iCs w:val="0"/>
            <w:caps w:val="0"/>
            <w:color w:val="000000"/>
            <w:spacing w:val="0"/>
            <w:sz w:val="24"/>
            <w:szCs w:val="24"/>
            <w:shd w:val="clear" w:fill="FFFFFF"/>
            <w:vertAlign w:val="baseline"/>
            <w:lang w:val="en-US" w:eastAsia="zh-CN"/>
          </w:rPr>
          <w:t>er</w:t>
        </w:r>
      </w:ins>
      <w:ins w:id="177" w:author="斯" w:date="2021-08-14T21:28:44Z">
        <w:r>
          <w:rPr>
            <w:rFonts w:hint="eastAsia" w:ascii="Calibri" w:hAnsi="Calibri" w:cs="Calibri"/>
            <w:i w:val="0"/>
            <w:iCs w:val="0"/>
            <w:caps w:val="0"/>
            <w:color w:val="000000"/>
            <w:spacing w:val="0"/>
            <w:sz w:val="24"/>
            <w:szCs w:val="24"/>
            <w:shd w:val="clear" w:fill="FFFFFF"/>
            <w:vertAlign w:val="baseline"/>
            <w:lang w:val="en-US" w:eastAsia="zh-CN"/>
          </w:rPr>
          <w:t>ated</w:t>
        </w:r>
      </w:ins>
      <w:ins w:id="178" w:author="斯" w:date="2021-08-14T21:28:45Z">
        <w:r>
          <w:rPr>
            <w:rFonts w:hint="eastAsia" w:ascii="Calibri" w:hAnsi="Calibri" w:cs="Calibri"/>
            <w:i w:val="0"/>
            <w:iCs w:val="0"/>
            <w:caps w:val="0"/>
            <w:color w:val="000000"/>
            <w:spacing w:val="0"/>
            <w:sz w:val="24"/>
            <w:szCs w:val="24"/>
            <w:shd w:val="clear" w:fill="FFFFFF"/>
            <w:vertAlign w:val="baseline"/>
            <w:lang w:val="en-US" w:eastAsia="zh-CN"/>
          </w:rPr>
          <w:t xml:space="preserve"> learn</w:t>
        </w:r>
      </w:ins>
      <w:ins w:id="179" w:author="斯" w:date="2021-08-14T21:28:46Z">
        <w:r>
          <w:rPr>
            <w:rFonts w:hint="eastAsia" w:ascii="Calibri" w:hAnsi="Calibri" w:cs="Calibri"/>
            <w:i w:val="0"/>
            <w:iCs w:val="0"/>
            <w:caps w:val="0"/>
            <w:color w:val="000000"/>
            <w:spacing w:val="0"/>
            <w:sz w:val="24"/>
            <w:szCs w:val="24"/>
            <w:shd w:val="clear" w:fill="FFFFFF"/>
            <w:vertAlign w:val="baseline"/>
            <w:lang w:val="en-US" w:eastAsia="zh-CN"/>
          </w:rPr>
          <w:t>in</w:t>
        </w:r>
      </w:ins>
      <w:ins w:id="180" w:author="斯" w:date="2021-08-14T21:28:47Z">
        <w:r>
          <w:rPr>
            <w:rFonts w:hint="eastAsia" w:ascii="Calibri" w:hAnsi="Calibri" w:cs="Calibri"/>
            <w:i w:val="0"/>
            <w:iCs w:val="0"/>
            <w:caps w:val="0"/>
            <w:color w:val="000000"/>
            <w:spacing w:val="0"/>
            <w:sz w:val="24"/>
            <w:szCs w:val="24"/>
            <w:shd w:val="clear" w:fill="FFFFFF"/>
            <w:vertAlign w:val="baseline"/>
            <w:lang w:val="en-US" w:eastAsia="zh-CN"/>
          </w:rPr>
          <w:t xml:space="preserve">g </w:t>
        </w:r>
      </w:ins>
      <w:ins w:id="181" w:author="斯" w:date="2021-08-14T21:28:48Z">
        <w:r>
          <w:rPr>
            <w:rFonts w:hint="eastAsia" w:ascii="Calibri" w:hAnsi="Calibri" w:cs="Calibri"/>
            <w:i w:val="0"/>
            <w:iCs w:val="0"/>
            <w:caps w:val="0"/>
            <w:color w:val="000000"/>
            <w:spacing w:val="0"/>
            <w:sz w:val="24"/>
            <w:szCs w:val="24"/>
            <w:shd w:val="clear" w:fill="FFFFFF"/>
            <w:vertAlign w:val="baseline"/>
            <w:lang w:val="en-US" w:eastAsia="zh-CN"/>
          </w:rPr>
          <w:t>co</w:t>
        </w:r>
      </w:ins>
      <w:ins w:id="182" w:author="斯" w:date="2021-08-14T21:28:49Z">
        <w:r>
          <w:rPr>
            <w:rFonts w:hint="eastAsia" w:ascii="Calibri" w:hAnsi="Calibri" w:cs="Calibri"/>
            <w:i w:val="0"/>
            <w:iCs w:val="0"/>
            <w:caps w:val="0"/>
            <w:color w:val="000000"/>
            <w:spacing w:val="0"/>
            <w:sz w:val="24"/>
            <w:szCs w:val="24"/>
            <w:shd w:val="clear" w:fill="FFFFFF"/>
            <w:vertAlign w:val="baseline"/>
            <w:lang w:val="en-US" w:eastAsia="zh-CN"/>
          </w:rPr>
          <w:t>uld</w:t>
        </w:r>
      </w:ins>
      <w:ins w:id="183" w:author="斯" w:date="2021-08-14T21:28:50Z">
        <w:r>
          <w:rPr>
            <w:rFonts w:hint="eastAsia" w:ascii="Calibri" w:hAnsi="Calibri" w:cs="Calibri"/>
            <w:i w:val="0"/>
            <w:iCs w:val="0"/>
            <w:caps w:val="0"/>
            <w:color w:val="000000"/>
            <w:spacing w:val="0"/>
            <w:sz w:val="24"/>
            <w:szCs w:val="24"/>
            <w:shd w:val="clear" w:fill="FFFFFF"/>
            <w:vertAlign w:val="baseline"/>
            <w:lang w:val="en-US" w:eastAsia="zh-CN"/>
          </w:rPr>
          <w:t xml:space="preserve"> help</w:t>
        </w:r>
      </w:ins>
      <w:ins w:id="184" w:author="斯" w:date="2021-08-14T21:28:51Z">
        <w:r>
          <w:rPr>
            <w:rFonts w:hint="eastAsia" w:ascii="Calibri" w:hAnsi="Calibri" w:cs="Calibri"/>
            <w:i w:val="0"/>
            <w:iCs w:val="0"/>
            <w:caps w:val="0"/>
            <w:color w:val="000000"/>
            <w:spacing w:val="0"/>
            <w:sz w:val="24"/>
            <w:szCs w:val="24"/>
            <w:shd w:val="clear" w:fill="FFFFFF"/>
            <w:vertAlign w:val="baseline"/>
            <w:lang w:val="en-US" w:eastAsia="zh-CN"/>
          </w:rPr>
          <w:t>.</w:t>
        </w:r>
      </w:ins>
      <w:ins w:id="185" w:author="斯" w:date="2021-08-14T21:28:52Z">
        <w:r>
          <w:rPr>
            <w:rFonts w:hint="eastAsia" w:ascii="Calibri" w:hAnsi="Calibri" w:cs="Calibri"/>
            <w:i w:val="0"/>
            <w:iCs w:val="0"/>
            <w:caps w:val="0"/>
            <w:color w:val="000000"/>
            <w:spacing w:val="0"/>
            <w:sz w:val="24"/>
            <w:szCs w:val="24"/>
            <w:shd w:val="clear" w:fill="FFFFFF"/>
            <w:vertAlign w:val="baseline"/>
            <w:lang w:val="en-US" w:eastAsia="zh-CN"/>
          </w:rPr>
          <w:t xml:space="preserve"> </w:t>
        </w:r>
      </w:ins>
      <w:ins w:id="186" w:author="斯" w:date="2021-08-14T21:28:53Z">
        <w:r>
          <w:rPr>
            <w:rFonts w:hint="eastAsia" w:ascii="Calibri" w:hAnsi="Calibri" w:cs="Calibri"/>
            <w:i w:val="0"/>
            <w:iCs w:val="0"/>
            <w:caps w:val="0"/>
            <w:color w:val="000000"/>
            <w:spacing w:val="0"/>
            <w:sz w:val="24"/>
            <w:szCs w:val="24"/>
            <w:shd w:val="clear" w:fill="FFFFFF"/>
            <w:vertAlign w:val="baseline"/>
            <w:lang w:val="en-US" w:eastAsia="zh-CN"/>
          </w:rPr>
          <w:t>W</w:t>
        </w:r>
      </w:ins>
      <w:ins w:id="187" w:author="斯" w:date="2021-08-14T21:28:54Z">
        <w:r>
          <w:rPr>
            <w:rFonts w:hint="eastAsia" w:ascii="Calibri" w:hAnsi="Calibri" w:cs="Calibri"/>
            <w:i w:val="0"/>
            <w:iCs w:val="0"/>
            <w:caps w:val="0"/>
            <w:color w:val="000000"/>
            <w:spacing w:val="0"/>
            <w:sz w:val="24"/>
            <w:szCs w:val="24"/>
            <w:shd w:val="clear" w:fill="FFFFFF"/>
            <w:vertAlign w:val="baseline"/>
            <w:lang w:val="en-US" w:eastAsia="zh-CN"/>
          </w:rPr>
          <w:t>e tr</w:t>
        </w:r>
      </w:ins>
      <w:ins w:id="188" w:author="斯" w:date="2021-08-14T21:28:55Z">
        <w:r>
          <w:rPr>
            <w:rFonts w:hint="eastAsia" w:ascii="Calibri" w:hAnsi="Calibri" w:cs="Calibri"/>
            <w:i w:val="0"/>
            <w:iCs w:val="0"/>
            <w:caps w:val="0"/>
            <w:color w:val="000000"/>
            <w:spacing w:val="0"/>
            <w:sz w:val="24"/>
            <w:szCs w:val="24"/>
            <w:shd w:val="clear" w:fill="FFFFFF"/>
            <w:vertAlign w:val="baseline"/>
            <w:lang w:val="en-US" w:eastAsia="zh-CN"/>
          </w:rPr>
          <w:t xml:space="preserve">ain </w:t>
        </w:r>
      </w:ins>
      <w:ins w:id="189" w:author="斯" w:date="2021-08-14T21:28:56Z">
        <w:r>
          <w:rPr>
            <w:rFonts w:hint="eastAsia" w:ascii="Calibri" w:hAnsi="Calibri" w:cs="Calibri"/>
            <w:i w:val="0"/>
            <w:iCs w:val="0"/>
            <w:caps w:val="0"/>
            <w:color w:val="000000"/>
            <w:spacing w:val="0"/>
            <w:sz w:val="24"/>
            <w:szCs w:val="24"/>
            <w:shd w:val="clear" w:fill="FFFFFF"/>
            <w:vertAlign w:val="baseline"/>
            <w:lang w:val="en-US" w:eastAsia="zh-CN"/>
          </w:rPr>
          <w:t>a un</w:t>
        </w:r>
      </w:ins>
      <w:ins w:id="190" w:author="斯" w:date="2021-08-14T21:28:57Z">
        <w:r>
          <w:rPr>
            <w:rFonts w:hint="eastAsia" w:ascii="Calibri" w:hAnsi="Calibri" w:cs="Calibri"/>
            <w:i w:val="0"/>
            <w:iCs w:val="0"/>
            <w:caps w:val="0"/>
            <w:color w:val="000000"/>
            <w:spacing w:val="0"/>
            <w:sz w:val="24"/>
            <w:szCs w:val="24"/>
            <w:shd w:val="clear" w:fill="FFFFFF"/>
            <w:vertAlign w:val="baseline"/>
            <w:lang w:val="en-US" w:eastAsia="zh-CN"/>
          </w:rPr>
          <w:t>i</w:t>
        </w:r>
      </w:ins>
      <w:ins w:id="191" w:author="斯" w:date="2021-08-14T21:28:58Z">
        <w:r>
          <w:rPr>
            <w:rFonts w:hint="eastAsia" w:ascii="Calibri" w:hAnsi="Calibri" w:cs="Calibri"/>
            <w:i w:val="0"/>
            <w:iCs w:val="0"/>
            <w:caps w:val="0"/>
            <w:color w:val="000000"/>
            <w:spacing w:val="0"/>
            <w:sz w:val="24"/>
            <w:szCs w:val="24"/>
            <w:shd w:val="clear" w:fill="FFFFFF"/>
            <w:vertAlign w:val="baseline"/>
            <w:lang w:val="en-US" w:eastAsia="zh-CN"/>
          </w:rPr>
          <w:t>ve</w:t>
        </w:r>
      </w:ins>
      <w:ins w:id="192" w:author="斯" w:date="2021-08-14T21:28:59Z">
        <w:r>
          <w:rPr>
            <w:rFonts w:hint="eastAsia" w:ascii="Calibri" w:hAnsi="Calibri" w:cs="Calibri"/>
            <w:i w:val="0"/>
            <w:iCs w:val="0"/>
            <w:caps w:val="0"/>
            <w:color w:val="000000"/>
            <w:spacing w:val="0"/>
            <w:sz w:val="24"/>
            <w:szCs w:val="24"/>
            <w:shd w:val="clear" w:fill="FFFFFF"/>
            <w:vertAlign w:val="baseline"/>
            <w:lang w:val="en-US" w:eastAsia="zh-CN"/>
          </w:rPr>
          <w:t>rs</w:t>
        </w:r>
      </w:ins>
      <w:ins w:id="193" w:author="斯" w:date="2021-08-14T21:29:00Z">
        <w:r>
          <w:rPr>
            <w:rFonts w:hint="eastAsia" w:ascii="Calibri" w:hAnsi="Calibri" w:cs="Calibri"/>
            <w:i w:val="0"/>
            <w:iCs w:val="0"/>
            <w:caps w:val="0"/>
            <w:color w:val="000000"/>
            <w:spacing w:val="0"/>
            <w:sz w:val="24"/>
            <w:szCs w:val="24"/>
            <w:shd w:val="clear" w:fill="FFFFFF"/>
            <w:vertAlign w:val="baseline"/>
            <w:lang w:val="en-US" w:eastAsia="zh-CN"/>
          </w:rPr>
          <w:t>al</w:t>
        </w:r>
      </w:ins>
      <w:ins w:id="194" w:author="斯" w:date="2021-08-14T21:29:01Z">
        <w:r>
          <w:rPr>
            <w:rFonts w:hint="eastAsia" w:ascii="Calibri" w:hAnsi="Calibri" w:cs="Calibri"/>
            <w:i w:val="0"/>
            <w:iCs w:val="0"/>
            <w:caps w:val="0"/>
            <w:color w:val="000000"/>
            <w:spacing w:val="0"/>
            <w:sz w:val="24"/>
            <w:szCs w:val="24"/>
            <w:shd w:val="clear" w:fill="FFFFFF"/>
            <w:vertAlign w:val="baseline"/>
            <w:lang w:val="en-US" w:eastAsia="zh-CN"/>
          </w:rPr>
          <w:t xml:space="preserve"> m</w:t>
        </w:r>
      </w:ins>
      <w:ins w:id="195" w:author="斯" w:date="2021-08-14T21:29:02Z">
        <w:r>
          <w:rPr>
            <w:rFonts w:hint="eastAsia" w:ascii="Calibri" w:hAnsi="Calibri" w:cs="Calibri"/>
            <w:i w:val="0"/>
            <w:iCs w:val="0"/>
            <w:caps w:val="0"/>
            <w:color w:val="000000"/>
            <w:spacing w:val="0"/>
            <w:sz w:val="24"/>
            <w:szCs w:val="24"/>
            <w:shd w:val="clear" w:fill="FFFFFF"/>
            <w:vertAlign w:val="baseline"/>
            <w:lang w:val="en-US" w:eastAsia="zh-CN"/>
          </w:rPr>
          <w:t>odel</w:t>
        </w:r>
      </w:ins>
      <w:ins w:id="196" w:author="斯" w:date="2021-08-14T21:29:06Z">
        <w:r>
          <w:rPr>
            <w:rFonts w:hint="eastAsia" w:ascii="Calibri" w:hAnsi="Calibri" w:cs="Calibri"/>
            <w:i w:val="0"/>
            <w:iCs w:val="0"/>
            <w:caps w:val="0"/>
            <w:color w:val="000000"/>
            <w:spacing w:val="0"/>
            <w:sz w:val="24"/>
            <w:szCs w:val="24"/>
            <w:shd w:val="clear" w:fill="FFFFFF"/>
            <w:vertAlign w:val="baseline"/>
            <w:lang w:val="en-US" w:eastAsia="zh-CN"/>
          </w:rPr>
          <w:t xml:space="preserve"> first</w:t>
        </w:r>
      </w:ins>
      <w:ins w:id="197" w:author="斯" w:date="2021-08-14T21:29:07Z">
        <w:r>
          <w:rPr>
            <w:rFonts w:hint="eastAsia" w:ascii="Calibri" w:hAnsi="Calibri" w:cs="Calibri"/>
            <w:i w:val="0"/>
            <w:iCs w:val="0"/>
            <w:caps w:val="0"/>
            <w:color w:val="000000"/>
            <w:spacing w:val="0"/>
            <w:sz w:val="24"/>
            <w:szCs w:val="24"/>
            <w:shd w:val="clear" w:fill="FFFFFF"/>
            <w:vertAlign w:val="baseline"/>
            <w:lang w:val="en-US" w:eastAsia="zh-CN"/>
          </w:rPr>
          <w:t xml:space="preserve"> f</w:t>
        </w:r>
      </w:ins>
      <w:ins w:id="198" w:author="斯" w:date="2021-08-14T21:29:08Z">
        <w:r>
          <w:rPr>
            <w:rFonts w:hint="eastAsia" w:ascii="Calibri" w:hAnsi="Calibri" w:cs="Calibri"/>
            <w:i w:val="0"/>
            <w:iCs w:val="0"/>
            <w:caps w:val="0"/>
            <w:color w:val="000000"/>
            <w:spacing w:val="0"/>
            <w:sz w:val="24"/>
            <w:szCs w:val="24"/>
            <w:shd w:val="clear" w:fill="FFFFFF"/>
            <w:vertAlign w:val="baseline"/>
            <w:lang w:val="en-US" w:eastAsia="zh-CN"/>
          </w:rPr>
          <w:t>or a</w:t>
        </w:r>
      </w:ins>
      <w:ins w:id="199" w:author="斯" w:date="2021-08-14T21:29:09Z">
        <w:r>
          <w:rPr>
            <w:rFonts w:hint="eastAsia" w:ascii="Calibri" w:hAnsi="Calibri" w:cs="Calibri"/>
            <w:i w:val="0"/>
            <w:iCs w:val="0"/>
            <w:caps w:val="0"/>
            <w:color w:val="000000"/>
            <w:spacing w:val="0"/>
            <w:sz w:val="24"/>
            <w:szCs w:val="24"/>
            <w:shd w:val="clear" w:fill="FFFFFF"/>
            <w:vertAlign w:val="baseline"/>
            <w:lang w:val="en-US" w:eastAsia="zh-CN"/>
          </w:rPr>
          <w:t>ll fi</w:t>
        </w:r>
      </w:ins>
      <w:ins w:id="200" w:author="斯" w:date="2021-08-14T21:29:10Z">
        <w:r>
          <w:rPr>
            <w:rFonts w:hint="eastAsia" w:ascii="Calibri" w:hAnsi="Calibri" w:cs="Calibri"/>
            <w:i w:val="0"/>
            <w:iCs w:val="0"/>
            <w:caps w:val="0"/>
            <w:color w:val="000000"/>
            <w:spacing w:val="0"/>
            <w:sz w:val="24"/>
            <w:szCs w:val="24"/>
            <w:shd w:val="clear" w:fill="FFFFFF"/>
            <w:vertAlign w:val="baseline"/>
            <w:lang w:val="en-US" w:eastAsia="zh-CN"/>
          </w:rPr>
          <w:t>rst</w:t>
        </w:r>
      </w:ins>
      <w:ins w:id="201" w:author="斯" w:date="2021-08-14T21:29:11Z">
        <w:r>
          <w:rPr>
            <w:rFonts w:hint="eastAsia" w:ascii="Calibri" w:hAnsi="Calibri" w:cs="Calibri"/>
            <w:i w:val="0"/>
            <w:iCs w:val="0"/>
            <w:caps w:val="0"/>
            <w:color w:val="000000"/>
            <w:spacing w:val="0"/>
            <w:sz w:val="24"/>
            <w:szCs w:val="24"/>
            <w:shd w:val="clear" w:fill="FFFFFF"/>
            <w:vertAlign w:val="baseline"/>
            <w:lang w:val="en-US" w:eastAsia="zh-CN"/>
          </w:rPr>
          <w:t>-tim</w:t>
        </w:r>
      </w:ins>
      <w:ins w:id="202" w:author="斯" w:date="2021-08-14T21:29:12Z">
        <w:r>
          <w:rPr>
            <w:rFonts w:hint="eastAsia" w:ascii="Calibri" w:hAnsi="Calibri" w:cs="Calibri"/>
            <w:i w:val="0"/>
            <w:iCs w:val="0"/>
            <w:caps w:val="0"/>
            <w:color w:val="000000"/>
            <w:spacing w:val="0"/>
            <w:sz w:val="24"/>
            <w:szCs w:val="24"/>
            <w:shd w:val="clear" w:fill="FFFFFF"/>
            <w:vertAlign w:val="baseline"/>
            <w:lang w:val="en-US" w:eastAsia="zh-CN"/>
          </w:rPr>
          <w:t>e user</w:t>
        </w:r>
      </w:ins>
      <w:ins w:id="203" w:author="斯" w:date="2021-08-14T21:29:13Z">
        <w:r>
          <w:rPr>
            <w:rFonts w:hint="eastAsia" w:ascii="Calibri" w:hAnsi="Calibri" w:cs="Calibri"/>
            <w:i w:val="0"/>
            <w:iCs w:val="0"/>
            <w:caps w:val="0"/>
            <w:color w:val="000000"/>
            <w:spacing w:val="0"/>
            <w:sz w:val="24"/>
            <w:szCs w:val="24"/>
            <w:shd w:val="clear" w:fill="FFFFFF"/>
            <w:vertAlign w:val="baseline"/>
            <w:lang w:val="en-US" w:eastAsia="zh-CN"/>
          </w:rPr>
          <w:t>s</w:t>
        </w:r>
      </w:ins>
      <w:ins w:id="204" w:author="斯" w:date="2021-08-14T21:29:20Z">
        <w:r>
          <w:rPr>
            <w:rFonts w:hint="eastAsia" w:ascii="Calibri" w:hAnsi="Calibri" w:cs="Calibri"/>
            <w:i w:val="0"/>
            <w:iCs w:val="0"/>
            <w:caps w:val="0"/>
            <w:color w:val="000000"/>
            <w:spacing w:val="0"/>
            <w:sz w:val="24"/>
            <w:szCs w:val="24"/>
            <w:shd w:val="clear" w:fill="FFFFFF"/>
            <w:vertAlign w:val="baseline"/>
            <w:lang w:val="en-US" w:eastAsia="zh-CN"/>
          </w:rPr>
          <w:t xml:space="preserve">. </w:t>
        </w:r>
      </w:ins>
      <w:ins w:id="205" w:author="斯" w:date="2021-08-14T21:29:21Z">
        <w:r>
          <w:rPr>
            <w:rFonts w:hint="eastAsia" w:ascii="Calibri" w:hAnsi="Calibri" w:cs="Calibri"/>
            <w:i w:val="0"/>
            <w:iCs w:val="0"/>
            <w:caps w:val="0"/>
            <w:color w:val="000000"/>
            <w:spacing w:val="0"/>
            <w:sz w:val="24"/>
            <w:szCs w:val="24"/>
            <w:shd w:val="clear" w:fill="FFFFFF"/>
            <w:vertAlign w:val="baseline"/>
            <w:lang w:val="en-US" w:eastAsia="zh-CN"/>
          </w:rPr>
          <w:t>User</w:t>
        </w:r>
      </w:ins>
      <w:ins w:id="206" w:author="斯" w:date="2021-08-14T21:29:22Z">
        <w:r>
          <w:rPr>
            <w:rFonts w:hint="eastAsia" w:ascii="Calibri" w:hAnsi="Calibri" w:cs="Calibri"/>
            <w:i w:val="0"/>
            <w:iCs w:val="0"/>
            <w:caps w:val="0"/>
            <w:color w:val="000000"/>
            <w:spacing w:val="0"/>
            <w:sz w:val="24"/>
            <w:szCs w:val="24"/>
            <w:shd w:val="clear" w:fill="FFFFFF"/>
            <w:vertAlign w:val="baseline"/>
            <w:lang w:val="en-US" w:eastAsia="zh-CN"/>
          </w:rPr>
          <w:t xml:space="preserve">s </w:t>
        </w:r>
      </w:ins>
      <w:ins w:id="207" w:author="斯" w:date="2021-08-14T21:29:23Z">
        <w:r>
          <w:rPr>
            <w:rFonts w:hint="eastAsia" w:ascii="Calibri" w:hAnsi="Calibri" w:cs="Calibri"/>
            <w:i w:val="0"/>
            <w:iCs w:val="0"/>
            <w:caps w:val="0"/>
            <w:color w:val="000000"/>
            <w:spacing w:val="0"/>
            <w:sz w:val="24"/>
            <w:szCs w:val="24"/>
            <w:shd w:val="clear" w:fill="FFFFFF"/>
            <w:vertAlign w:val="baseline"/>
            <w:lang w:val="en-US" w:eastAsia="zh-CN"/>
          </w:rPr>
          <w:t>w</w:t>
        </w:r>
      </w:ins>
      <w:ins w:id="208" w:author="斯" w:date="2021-08-14T21:29:24Z">
        <w:r>
          <w:rPr>
            <w:rFonts w:hint="eastAsia" w:ascii="Calibri" w:hAnsi="Calibri" w:cs="Calibri"/>
            <w:i w:val="0"/>
            <w:iCs w:val="0"/>
            <w:caps w:val="0"/>
            <w:color w:val="000000"/>
            <w:spacing w:val="0"/>
            <w:sz w:val="24"/>
            <w:szCs w:val="24"/>
            <w:shd w:val="clear" w:fill="FFFFFF"/>
            <w:vertAlign w:val="baseline"/>
            <w:lang w:val="en-US" w:eastAsia="zh-CN"/>
          </w:rPr>
          <w:t>ould</w:t>
        </w:r>
      </w:ins>
      <w:ins w:id="209" w:author="斯" w:date="2021-08-14T21:29:25Z">
        <w:r>
          <w:rPr>
            <w:rFonts w:hint="eastAsia" w:ascii="Calibri" w:hAnsi="Calibri" w:cs="Calibri"/>
            <w:i w:val="0"/>
            <w:iCs w:val="0"/>
            <w:caps w:val="0"/>
            <w:color w:val="000000"/>
            <w:spacing w:val="0"/>
            <w:sz w:val="24"/>
            <w:szCs w:val="24"/>
            <w:shd w:val="clear" w:fill="FFFFFF"/>
            <w:vertAlign w:val="baseline"/>
            <w:lang w:val="en-US" w:eastAsia="zh-CN"/>
          </w:rPr>
          <w:t xml:space="preserve"> fu</w:t>
        </w:r>
      </w:ins>
      <w:ins w:id="210" w:author="斯" w:date="2021-08-14T21:29:26Z">
        <w:r>
          <w:rPr>
            <w:rFonts w:hint="eastAsia" w:ascii="Calibri" w:hAnsi="Calibri" w:cs="Calibri"/>
            <w:i w:val="0"/>
            <w:iCs w:val="0"/>
            <w:caps w:val="0"/>
            <w:color w:val="000000"/>
            <w:spacing w:val="0"/>
            <w:sz w:val="24"/>
            <w:szCs w:val="24"/>
            <w:shd w:val="clear" w:fill="FFFFFF"/>
            <w:vertAlign w:val="baseline"/>
            <w:lang w:val="en-US" w:eastAsia="zh-CN"/>
          </w:rPr>
          <w:t>rthe</w:t>
        </w:r>
      </w:ins>
      <w:ins w:id="211" w:author="斯" w:date="2021-08-14T21:29:27Z">
        <w:r>
          <w:rPr>
            <w:rFonts w:hint="eastAsia" w:ascii="Calibri" w:hAnsi="Calibri" w:cs="Calibri"/>
            <w:i w:val="0"/>
            <w:iCs w:val="0"/>
            <w:caps w:val="0"/>
            <w:color w:val="000000"/>
            <w:spacing w:val="0"/>
            <w:sz w:val="24"/>
            <w:szCs w:val="24"/>
            <w:shd w:val="clear" w:fill="FFFFFF"/>
            <w:vertAlign w:val="baseline"/>
            <w:lang w:val="en-US" w:eastAsia="zh-CN"/>
          </w:rPr>
          <w:t xml:space="preserve">r </w:t>
        </w:r>
      </w:ins>
      <w:ins w:id="212" w:author="斯" w:date="2021-08-14T21:29:28Z">
        <w:r>
          <w:rPr>
            <w:rFonts w:hint="eastAsia" w:ascii="Calibri" w:hAnsi="Calibri" w:cs="Calibri"/>
            <w:i w:val="0"/>
            <w:iCs w:val="0"/>
            <w:caps w:val="0"/>
            <w:color w:val="000000"/>
            <w:spacing w:val="0"/>
            <w:sz w:val="24"/>
            <w:szCs w:val="24"/>
            <w:shd w:val="clear" w:fill="FFFFFF"/>
            <w:vertAlign w:val="baseline"/>
            <w:lang w:val="en-US" w:eastAsia="zh-CN"/>
          </w:rPr>
          <w:t>re</w:t>
        </w:r>
      </w:ins>
      <w:ins w:id="213" w:author="斯" w:date="2021-08-14T21:29:29Z">
        <w:r>
          <w:rPr>
            <w:rFonts w:hint="eastAsia" w:ascii="Calibri" w:hAnsi="Calibri" w:cs="Calibri"/>
            <w:i w:val="0"/>
            <w:iCs w:val="0"/>
            <w:caps w:val="0"/>
            <w:color w:val="000000"/>
            <w:spacing w:val="0"/>
            <w:sz w:val="24"/>
            <w:szCs w:val="24"/>
            <w:shd w:val="clear" w:fill="FFFFFF"/>
            <w:vertAlign w:val="baseline"/>
            <w:lang w:val="en-US" w:eastAsia="zh-CN"/>
          </w:rPr>
          <w:t>fine</w:t>
        </w:r>
      </w:ins>
      <w:ins w:id="214" w:author="斯" w:date="2021-08-14T21:29:30Z">
        <w:r>
          <w:rPr>
            <w:rFonts w:hint="eastAsia" w:ascii="Calibri" w:hAnsi="Calibri" w:cs="Calibri"/>
            <w:i w:val="0"/>
            <w:iCs w:val="0"/>
            <w:caps w:val="0"/>
            <w:color w:val="000000"/>
            <w:spacing w:val="0"/>
            <w:sz w:val="24"/>
            <w:szCs w:val="24"/>
            <w:shd w:val="clear" w:fill="FFFFFF"/>
            <w:vertAlign w:val="baseline"/>
            <w:lang w:val="en-US" w:eastAsia="zh-CN"/>
          </w:rPr>
          <w:t xml:space="preserve"> the</w:t>
        </w:r>
      </w:ins>
      <w:ins w:id="215" w:author="斯" w:date="2021-08-14T21:29:31Z">
        <w:r>
          <w:rPr>
            <w:rFonts w:hint="eastAsia" w:ascii="Calibri" w:hAnsi="Calibri" w:cs="Calibri"/>
            <w:i w:val="0"/>
            <w:iCs w:val="0"/>
            <w:caps w:val="0"/>
            <w:color w:val="000000"/>
            <w:spacing w:val="0"/>
            <w:sz w:val="24"/>
            <w:szCs w:val="24"/>
            <w:shd w:val="clear" w:fill="FFFFFF"/>
            <w:vertAlign w:val="baseline"/>
            <w:lang w:val="en-US" w:eastAsia="zh-CN"/>
          </w:rPr>
          <w:t>ir</w:t>
        </w:r>
      </w:ins>
      <w:ins w:id="216" w:author="斯" w:date="2021-08-14T21:29:32Z">
        <w:r>
          <w:rPr>
            <w:rFonts w:hint="eastAsia" w:ascii="Calibri" w:hAnsi="Calibri" w:cs="Calibri"/>
            <w:i w:val="0"/>
            <w:iCs w:val="0"/>
            <w:caps w:val="0"/>
            <w:color w:val="000000"/>
            <w:spacing w:val="0"/>
            <w:sz w:val="24"/>
            <w:szCs w:val="24"/>
            <w:shd w:val="clear" w:fill="FFFFFF"/>
            <w:vertAlign w:val="baseline"/>
            <w:lang w:val="en-US" w:eastAsia="zh-CN"/>
          </w:rPr>
          <w:t xml:space="preserve"> local</w:t>
        </w:r>
      </w:ins>
      <w:ins w:id="217" w:author="斯" w:date="2021-08-14T21:29:33Z">
        <w:r>
          <w:rPr>
            <w:rFonts w:hint="eastAsia" w:ascii="Calibri" w:hAnsi="Calibri" w:cs="Calibri"/>
            <w:i w:val="0"/>
            <w:iCs w:val="0"/>
            <w:caps w:val="0"/>
            <w:color w:val="000000"/>
            <w:spacing w:val="0"/>
            <w:sz w:val="24"/>
            <w:szCs w:val="24"/>
            <w:shd w:val="clear" w:fill="FFFFFF"/>
            <w:vertAlign w:val="baseline"/>
            <w:lang w:val="en-US" w:eastAsia="zh-CN"/>
          </w:rPr>
          <w:t xml:space="preserve"> m</w:t>
        </w:r>
      </w:ins>
      <w:ins w:id="218" w:author="斯" w:date="2021-08-14T21:29:34Z">
        <w:r>
          <w:rPr>
            <w:rFonts w:hint="eastAsia" w:ascii="Calibri" w:hAnsi="Calibri" w:cs="Calibri"/>
            <w:i w:val="0"/>
            <w:iCs w:val="0"/>
            <w:caps w:val="0"/>
            <w:color w:val="000000"/>
            <w:spacing w:val="0"/>
            <w:sz w:val="24"/>
            <w:szCs w:val="24"/>
            <w:shd w:val="clear" w:fill="FFFFFF"/>
            <w:vertAlign w:val="baseline"/>
            <w:lang w:val="en-US" w:eastAsia="zh-CN"/>
          </w:rPr>
          <w:t>od</w:t>
        </w:r>
      </w:ins>
      <w:ins w:id="219" w:author="斯" w:date="2021-08-14T21:29:35Z">
        <w:r>
          <w:rPr>
            <w:rFonts w:hint="eastAsia" w:ascii="Calibri" w:hAnsi="Calibri" w:cs="Calibri"/>
            <w:i w:val="0"/>
            <w:iCs w:val="0"/>
            <w:caps w:val="0"/>
            <w:color w:val="000000"/>
            <w:spacing w:val="0"/>
            <w:sz w:val="24"/>
            <w:szCs w:val="24"/>
            <w:shd w:val="clear" w:fill="FFFFFF"/>
            <w:vertAlign w:val="baseline"/>
            <w:lang w:val="en-US" w:eastAsia="zh-CN"/>
          </w:rPr>
          <w:t>el</w:t>
        </w:r>
      </w:ins>
      <w:ins w:id="220" w:author="斯" w:date="2021-08-14T21:29:56Z">
        <w:r>
          <w:rPr>
            <w:rFonts w:hint="eastAsia" w:ascii="Calibri" w:hAnsi="Calibri" w:cs="Calibri"/>
            <w:i w:val="0"/>
            <w:iCs w:val="0"/>
            <w:caps w:val="0"/>
            <w:color w:val="000000"/>
            <w:spacing w:val="0"/>
            <w:sz w:val="24"/>
            <w:szCs w:val="24"/>
            <w:shd w:val="clear" w:fill="FFFFFF"/>
            <w:vertAlign w:val="baseline"/>
            <w:lang w:val="en-US" w:eastAsia="zh-CN"/>
          </w:rPr>
          <w:t xml:space="preserve"> </w:t>
        </w:r>
      </w:ins>
      <w:ins w:id="221" w:author="斯" w:date="2021-08-14T21:29:57Z">
        <w:r>
          <w:rPr>
            <w:rFonts w:hint="eastAsia" w:ascii="Calibri" w:hAnsi="Calibri" w:cs="Calibri"/>
            <w:i w:val="0"/>
            <w:iCs w:val="0"/>
            <w:caps w:val="0"/>
            <w:color w:val="000000"/>
            <w:spacing w:val="0"/>
            <w:sz w:val="24"/>
            <w:szCs w:val="24"/>
            <w:shd w:val="clear" w:fill="FFFFFF"/>
            <w:vertAlign w:val="baseline"/>
            <w:lang w:val="en-US" w:eastAsia="zh-CN"/>
          </w:rPr>
          <w:t>whi</w:t>
        </w:r>
      </w:ins>
      <w:ins w:id="222" w:author="斯" w:date="2021-08-14T21:29:58Z">
        <w:r>
          <w:rPr>
            <w:rFonts w:hint="eastAsia" w:ascii="Calibri" w:hAnsi="Calibri" w:cs="Calibri"/>
            <w:i w:val="0"/>
            <w:iCs w:val="0"/>
            <w:caps w:val="0"/>
            <w:color w:val="000000"/>
            <w:spacing w:val="0"/>
            <w:sz w:val="24"/>
            <w:szCs w:val="24"/>
            <w:shd w:val="clear" w:fill="FFFFFF"/>
            <w:vertAlign w:val="baseline"/>
            <w:lang w:val="en-US" w:eastAsia="zh-CN"/>
          </w:rPr>
          <w:t>l</w:t>
        </w:r>
      </w:ins>
      <w:ins w:id="223" w:author="斯" w:date="2021-08-14T21:30:01Z">
        <w:r>
          <w:rPr>
            <w:rFonts w:hint="eastAsia" w:ascii="Calibri" w:hAnsi="Calibri" w:cs="Calibri"/>
            <w:i w:val="0"/>
            <w:iCs w:val="0"/>
            <w:caps w:val="0"/>
            <w:color w:val="000000"/>
            <w:spacing w:val="0"/>
            <w:sz w:val="24"/>
            <w:szCs w:val="24"/>
            <w:shd w:val="clear" w:fill="FFFFFF"/>
            <w:vertAlign w:val="baseline"/>
            <w:lang w:val="en-US" w:eastAsia="zh-CN"/>
          </w:rPr>
          <w:t>e s</w:t>
        </w:r>
      </w:ins>
      <w:ins w:id="224" w:author="斯" w:date="2021-08-14T21:30:02Z">
        <w:r>
          <w:rPr>
            <w:rFonts w:hint="eastAsia" w:ascii="Calibri" w:hAnsi="Calibri" w:cs="Calibri"/>
            <w:i w:val="0"/>
            <w:iCs w:val="0"/>
            <w:caps w:val="0"/>
            <w:color w:val="000000"/>
            <w:spacing w:val="0"/>
            <w:sz w:val="24"/>
            <w:szCs w:val="24"/>
            <w:shd w:val="clear" w:fill="FFFFFF"/>
            <w:vertAlign w:val="baseline"/>
            <w:lang w:val="en-US" w:eastAsia="zh-CN"/>
          </w:rPr>
          <w:t>impl</w:t>
        </w:r>
      </w:ins>
      <w:ins w:id="225" w:author="斯" w:date="2021-08-14T21:30:03Z">
        <w:r>
          <w:rPr>
            <w:rFonts w:hint="eastAsia" w:ascii="Calibri" w:hAnsi="Calibri" w:cs="Calibri"/>
            <w:i w:val="0"/>
            <w:iCs w:val="0"/>
            <w:caps w:val="0"/>
            <w:color w:val="000000"/>
            <w:spacing w:val="0"/>
            <w:sz w:val="24"/>
            <w:szCs w:val="24"/>
            <w:shd w:val="clear" w:fill="FFFFFF"/>
            <w:vertAlign w:val="baseline"/>
            <w:lang w:val="en-US" w:eastAsia="zh-CN"/>
          </w:rPr>
          <w:t>y usin</w:t>
        </w:r>
      </w:ins>
      <w:ins w:id="226" w:author="斯" w:date="2021-08-14T21:30:04Z">
        <w:r>
          <w:rPr>
            <w:rFonts w:hint="eastAsia" w:ascii="Calibri" w:hAnsi="Calibri" w:cs="Calibri"/>
            <w:i w:val="0"/>
            <w:iCs w:val="0"/>
            <w:caps w:val="0"/>
            <w:color w:val="000000"/>
            <w:spacing w:val="0"/>
            <w:sz w:val="24"/>
            <w:szCs w:val="24"/>
            <w:shd w:val="clear" w:fill="FFFFFF"/>
            <w:vertAlign w:val="baseline"/>
            <w:lang w:val="en-US" w:eastAsia="zh-CN"/>
          </w:rPr>
          <w:t xml:space="preserve">g the </w:t>
        </w:r>
      </w:ins>
      <w:ins w:id="227" w:author="斯" w:date="2021-08-14T21:30:05Z">
        <w:r>
          <w:rPr>
            <w:rFonts w:hint="eastAsia" w:ascii="Calibri" w:hAnsi="Calibri" w:cs="Calibri"/>
            <w:i w:val="0"/>
            <w:iCs w:val="0"/>
            <w:caps w:val="0"/>
            <w:color w:val="000000"/>
            <w:spacing w:val="0"/>
            <w:sz w:val="24"/>
            <w:szCs w:val="24"/>
            <w:shd w:val="clear" w:fill="FFFFFF"/>
            <w:vertAlign w:val="baseline"/>
            <w:lang w:val="en-US" w:eastAsia="zh-CN"/>
          </w:rPr>
          <w:t>d</w:t>
        </w:r>
      </w:ins>
      <w:ins w:id="228" w:author="斯" w:date="2021-08-14T21:30:06Z">
        <w:r>
          <w:rPr>
            <w:rFonts w:hint="eastAsia" w:ascii="Calibri" w:hAnsi="Calibri" w:cs="Calibri"/>
            <w:i w:val="0"/>
            <w:iCs w:val="0"/>
            <w:caps w:val="0"/>
            <w:color w:val="000000"/>
            <w:spacing w:val="0"/>
            <w:sz w:val="24"/>
            <w:szCs w:val="24"/>
            <w:shd w:val="clear" w:fill="FFFFFF"/>
            <w:vertAlign w:val="baseline"/>
            <w:lang w:val="en-US" w:eastAsia="zh-CN"/>
          </w:rPr>
          <w:t>evice</w:t>
        </w:r>
      </w:ins>
      <w:ins w:id="229" w:author="斯" w:date="2021-08-14T21:30:07Z">
        <w:r>
          <w:rPr>
            <w:rFonts w:hint="eastAsia" w:ascii="Calibri" w:hAnsi="Calibri" w:cs="Calibri"/>
            <w:i w:val="0"/>
            <w:iCs w:val="0"/>
            <w:caps w:val="0"/>
            <w:color w:val="000000"/>
            <w:spacing w:val="0"/>
            <w:sz w:val="24"/>
            <w:szCs w:val="24"/>
            <w:shd w:val="clear" w:fill="FFFFFF"/>
            <w:vertAlign w:val="baseline"/>
            <w:lang w:val="en-US" w:eastAsia="zh-CN"/>
          </w:rPr>
          <w:t xml:space="preserve">, </w:t>
        </w:r>
      </w:ins>
      <w:ins w:id="230" w:author="斯" w:date="2021-08-14T21:30:10Z">
        <w:r>
          <w:rPr>
            <w:rFonts w:hint="eastAsia" w:ascii="Calibri" w:hAnsi="Calibri" w:cs="Calibri"/>
            <w:i w:val="0"/>
            <w:iCs w:val="0"/>
            <w:caps w:val="0"/>
            <w:color w:val="000000"/>
            <w:spacing w:val="0"/>
            <w:sz w:val="24"/>
            <w:szCs w:val="24"/>
            <w:shd w:val="clear" w:fill="FFFFFF"/>
            <w:vertAlign w:val="baseline"/>
            <w:lang w:val="en-US" w:eastAsia="zh-CN"/>
          </w:rPr>
          <w:t>beca</w:t>
        </w:r>
      </w:ins>
      <w:ins w:id="231" w:author="斯" w:date="2021-08-14T21:30:11Z">
        <w:r>
          <w:rPr>
            <w:rFonts w:hint="eastAsia" w:ascii="Calibri" w:hAnsi="Calibri" w:cs="Calibri"/>
            <w:i w:val="0"/>
            <w:iCs w:val="0"/>
            <w:caps w:val="0"/>
            <w:color w:val="000000"/>
            <w:spacing w:val="0"/>
            <w:sz w:val="24"/>
            <w:szCs w:val="24"/>
            <w:shd w:val="clear" w:fill="FFFFFF"/>
            <w:vertAlign w:val="baseline"/>
            <w:lang w:val="en-US" w:eastAsia="zh-CN"/>
          </w:rPr>
          <w:t>u</w:t>
        </w:r>
      </w:ins>
      <w:ins w:id="232" w:author="斯" w:date="2021-08-14T21:30:12Z">
        <w:r>
          <w:rPr>
            <w:rFonts w:hint="eastAsia" w:ascii="Calibri" w:hAnsi="Calibri" w:cs="Calibri"/>
            <w:i w:val="0"/>
            <w:iCs w:val="0"/>
            <w:caps w:val="0"/>
            <w:color w:val="000000"/>
            <w:spacing w:val="0"/>
            <w:sz w:val="24"/>
            <w:szCs w:val="24"/>
            <w:shd w:val="clear" w:fill="FFFFFF"/>
            <w:vertAlign w:val="baseline"/>
            <w:lang w:val="en-US" w:eastAsia="zh-CN"/>
          </w:rPr>
          <w:t>se it</w:t>
        </w:r>
      </w:ins>
      <w:ins w:id="233" w:author="斯" w:date="2021-08-14T21:30:13Z">
        <w:r>
          <w:rPr>
            <w:rFonts w:hint="eastAsia" w:ascii="Calibri" w:hAnsi="Calibri" w:cs="Calibri"/>
            <w:i w:val="0"/>
            <w:iCs w:val="0"/>
            <w:caps w:val="0"/>
            <w:color w:val="000000"/>
            <w:spacing w:val="0"/>
            <w:sz w:val="24"/>
            <w:szCs w:val="24"/>
            <w:shd w:val="clear" w:fill="FFFFFF"/>
            <w:vertAlign w:val="baseline"/>
            <w:lang w:val="en-US" w:eastAsia="zh-CN"/>
          </w:rPr>
          <w:t xml:space="preserve"> is</w:t>
        </w:r>
      </w:ins>
      <w:ins w:id="234" w:author="斯" w:date="2021-08-14T21:30:14Z">
        <w:r>
          <w:rPr>
            <w:rFonts w:hint="eastAsia" w:ascii="Calibri" w:hAnsi="Calibri" w:cs="Calibri"/>
            <w:i w:val="0"/>
            <w:iCs w:val="0"/>
            <w:caps w:val="0"/>
            <w:color w:val="000000"/>
            <w:spacing w:val="0"/>
            <w:sz w:val="24"/>
            <w:szCs w:val="24"/>
            <w:shd w:val="clear" w:fill="FFFFFF"/>
            <w:vertAlign w:val="baseline"/>
            <w:lang w:val="en-US" w:eastAsia="zh-CN"/>
          </w:rPr>
          <w:t xml:space="preserve"> a </w:t>
        </w:r>
      </w:ins>
      <w:ins w:id="235" w:author="斯" w:date="2021-08-14T21:30:16Z">
        <w:r>
          <w:rPr>
            <w:rFonts w:hint="eastAsia" w:ascii="Calibri" w:hAnsi="Calibri" w:cs="Calibri"/>
            <w:i w:val="0"/>
            <w:iCs w:val="0"/>
            <w:caps w:val="0"/>
            <w:color w:val="000000"/>
            <w:spacing w:val="0"/>
            <w:sz w:val="24"/>
            <w:szCs w:val="24"/>
            <w:shd w:val="clear" w:fill="FFFFFF"/>
            <w:vertAlign w:val="baseline"/>
            <w:lang w:val="en-US" w:eastAsia="zh-CN"/>
          </w:rPr>
          <w:t>D</w:t>
        </w:r>
      </w:ins>
      <w:ins w:id="236" w:author="斯" w:date="2021-08-14T21:30:17Z">
        <w:r>
          <w:rPr>
            <w:rFonts w:hint="eastAsia" w:ascii="Calibri" w:hAnsi="Calibri" w:cs="Calibri"/>
            <w:i w:val="0"/>
            <w:iCs w:val="0"/>
            <w:caps w:val="0"/>
            <w:color w:val="000000"/>
            <w:spacing w:val="0"/>
            <w:sz w:val="24"/>
            <w:szCs w:val="24"/>
            <w:shd w:val="clear" w:fill="FFFFFF"/>
            <w:vertAlign w:val="baseline"/>
            <w:lang w:val="en-US" w:eastAsia="zh-CN"/>
          </w:rPr>
          <w:t xml:space="preserve">RL </w:t>
        </w:r>
      </w:ins>
      <w:ins w:id="237" w:author="斯" w:date="2021-08-14T21:30:18Z">
        <w:r>
          <w:rPr>
            <w:rFonts w:hint="eastAsia" w:ascii="Calibri" w:hAnsi="Calibri" w:cs="Calibri"/>
            <w:i w:val="0"/>
            <w:iCs w:val="0"/>
            <w:caps w:val="0"/>
            <w:color w:val="000000"/>
            <w:spacing w:val="0"/>
            <w:sz w:val="24"/>
            <w:szCs w:val="24"/>
            <w:shd w:val="clear" w:fill="FFFFFF"/>
            <w:vertAlign w:val="baseline"/>
            <w:lang w:val="en-US" w:eastAsia="zh-CN"/>
          </w:rPr>
          <w:t>base</w:t>
        </w:r>
      </w:ins>
      <w:ins w:id="238" w:author="斯" w:date="2021-08-14T21:30:19Z">
        <w:r>
          <w:rPr>
            <w:rFonts w:hint="eastAsia" w:ascii="Calibri" w:hAnsi="Calibri" w:cs="Calibri"/>
            <w:i w:val="0"/>
            <w:iCs w:val="0"/>
            <w:caps w:val="0"/>
            <w:color w:val="000000"/>
            <w:spacing w:val="0"/>
            <w:sz w:val="24"/>
            <w:szCs w:val="24"/>
            <w:shd w:val="clear" w:fill="FFFFFF"/>
            <w:vertAlign w:val="baseline"/>
            <w:lang w:val="en-US" w:eastAsia="zh-CN"/>
          </w:rPr>
          <w:t xml:space="preserve">d </w:t>
        </w:r>
      </w:ins>
      <w:ins w:id="239" w:author="斯" w:date="2021-08-14T21:30:21Z">
        <w:r>
          <w:rPr>
            <w:rFonts w:hint="eastAsia" w:ascii="Calibri" w:hAnsi="Calibri" w:cs="Calibri"/>
            <w:i w:val="0"/>
            <w:iCs w:val="0"/>
            <w:caps w:val="0"/>
            <w:color w:val="000000"/>
            <w:spacing w:val="0"/>
            <w:sz w:val="24"/>
            <w:szCs w:val="24"/>
            <w:shd w:val="clear" w:fill="FFFFFF"/>
            <w:vertAlign w:val="baseline"/>
            <w:lang w:val="en-US" w:eastAsia="zh-CN"/>
          </w:rPr>
          <w:t>al</w:t>
        </w:r>
      </w:ins>
      <w:ins w:id="240" w:author="斯" w:date="2021-08-14T21:30:22Z">
        <w:r>
          <w:rPr>
            <w:rFonts w:hint="eastAsia" w:ascii="Calibri" w:hAnsi="Calibri" w:cs="Calibri"/>
            <w:i w:val="0"/>
            <w:iCs w:val="0"/>
            <w:caps w:val="0"/>
            <w:color w:val="000000"/>
            <w:spacing w:val="0"/>
            <w:sz w:val="24"/>
            <w:szCs w:val="24"/>
            <w:shd w:val="clear" w:fill="FFFFFF"/>
            <w:vertAlign w:val="baseline"/>
            <w:lang w:val="en-US" w:eastAsia="zh-CN"/>
          </w:rPr>
          <w:t>go</w:t>
        </w:r>
      </w:ins>
      <w:ins w:id="241" w:author="斯" w:date="2021-08-14T21:30:23Z">
        <w:r>
          <w:rPr>
            <w:rFonts w:hint="eastAsia" w:ascii="Calibri" w:hAnsi="Calibri" w:cs="Calibri"/>
            <w:i w:val="0"/>
            <w:iCs w:val="0"/>
            <w:caps w:val="0"/>
            <w:color w:val="000000"/>
            <w:spacing w:val="0"/>
            <w:sz w:val="24"/>
            <w:szCs w:val="24"/>
            <w:shd w:val="clear" w:fill="FFFFFF"/>
            <w:vertAlign w:val="baseline"/>
            <w:lang w:val="en-US" w:eastAsia="zh-CN"/>
          </w:rPr>
          <w:t>ri</w:t>
        </w:r>
      </w:ins>
      <w:ins w:id="242" w:author="斯" w:date="2021-08-14T21:30:24Z">
        <w:r>
          <w:rPr>
            <w:rFonts w:hint="eastAsia" w:ascii="Calibri" w:hAnsi="Calibri" w:cs="Calibri"/>
            <w:i w:val="0"/>
            <w:iCs w:val="0"/>
            <w:caps w:val="0"/>
            <w:color w:val="000000"/>
            <w:spacing w:val="0"/>
            <w:sz w:val="24"/>
            <w:szCs w:val="24"/>
            <w:shd w:val="clear" w:fill="FFFFFF"/>
            <w:vertAlign w:val="baseline"/>
            <w:lang w:val="en-US" w:eastAsia="zh-CN"/>
          </w:rPr>
          <w:t>thm</w:t>
        </w:r>
      </w:ins>
      <w:ins w:id="243" w:author="斯" w:date="2021-08-14T21:30:25Z">
        <w:r>
          <w:rPr>
            <w:rFonts w:hint="eastAsia" w:ascii="Calibri" w:hAnsi="Calibri" w:cs="Calibri"/>
            <w:i w:val="0"/>
            <w:iCs w:val="0"/>
            <w:caps w:val="0"/>
            <w:color w:val="000000"/>
            <w:spacing w:val="0"/>
            <w:sz w:val="24"/>
            <w:szCs w:val="24"/>
            <w:shd w:val="clear" w:fill="FFFFFF"/>
            <w:vertAlign w:val="baseline"/>
            <w:lang w:val="en-US" w:eastAsia="zh-CN"/>
          </w:rPr>
          <w:t>.</w:t>
        </w:r>
      </w:ins>
      <w:ins w:id="244" w:author="斯" w:date="2021-08-14T21:30:26Z">
        <w:r>
          <w:rPr>
            <w:rFonts w:hint="eastAsia" w:ascii="Calibri" w:hAnsi="Calibri" w:cs="Calibri"/>
            <w:i w:val="0"/>
            <w:iCs w:val="0"/>
            <w:caps w:val="0"/>
            <w:color w:val="000000"/>
            <w:spacing w:val="0"/>
            <w:sz w:val="24"/>
            <w:szCs w:val="24"/>
            <w:shd w:val="clear" w:fill="FFFFFF"/>
            <w:vertAlign w:val="baseline"/>
            <w:lang w:val="en-US" w:eastAsia="zh-CN"/>
          </w:rPr>
          <w:t xml:space="preserve"> </w:t>
        </w:r>
      </w:ins>
      <w:ins w:id="245" w:author="斯" w:date="2021-08-14T21:30:40Z">
        <w:r>
          <w:rPr>
            <w:rFonts w:hint="eastAsia" w:ascii="Calibri" w:hAnsi="Calibri" w:cs="Calibri"/>
            <w:i w:val="0"/>
            <w:iCs w:val="0"/>
            <w:caps w:val="0"/>
            <w:color w:val="000000"/>
            <w:spacing w:val="0"/>
            <w:sz w:val="24"/>
            <w:szCs w:val="24"/>
            <w:shd w:val="clear" w:fill="FFFFFF"/>
            <w:vertAlign w:val="baseline"/>
            <w:lang w:val="en-US" w:eastAsia="zh-CN"/>
          </w:rPr>
          <w:t>C</w:t>
        </w:r>
      </w:ins>
      <w:ins w:id="246" w:author="斯" w:date="2021-08-14T21:30:41Z">
        <w:r>
          <w:rPr>
            <w:rFonts w:hint="eastAsia" w:ascii="Calibri" w:hAnsi="Calibri" w:cs="Calibri"/>
            <w:i w:val="0"/>
            <w:iCs w:val="0"/>
            <w:caps w:val="0"/>
            <w:color w:val="000000"/>
            <w:spacing w:val="0"/>
            <w:sz w:val="24"/>
            <w:szCs w:val="24"/>
            <w:shd w:val="clear" w:fill="FFFFFF"/>
            <w:vertAlign w:val="baseline"/>
            <w:lang w:val="en-US" w:eastAsia="zh-CN"/>
          </w:rPr>
          <w:t>oun</w:t>
        </w:r>
      </w:ins>
      <w:ins w:id="247" w:author="斯" w:date="2021-08-14T21:30:42Z">
        <w:r>
          <w:rPr>
            <w:rFonts w:hint="eastAsia" w:ascii="Calibri" w:hAnsi="Calibri" w:cs="Calibri"/>
            <w:i w:val="0"/>
            <w:iCs w:val="0"/>
            <w:caps w:val="0"/>
            <w:color w:val="000000"/>
            <w:spacing w:val="0"/>
            <w:sz w:val="24"/>
            <w:szCs w:val="24"/>
            <w:shd w:val="clear" w:fill="FFFFFF"/>
            <w:vertAlign w:val="baseline"/>
            <w:lang w:val="en-US" w:eastAsia="zh-CN"/>
          </w:rPr>
          <w:t>ter</w:t>
        </w:r>
      </w:ins>
      <w:ins w:id="248" w:author="斯" w:date="2021-08-14T21:30:45Z">
        <w:r>
          <w:rPr>
            <w:rFonts w:hint="eastAsia" w:ascii="Calibri" w:hAnsi="Calibri" w:cs="Calibri"/>
            <w:i w:val="0"/>
            <w:iCs w:val="0"/>
            <w:caps w:val="0"/>
            <w:color w:val="000000"/>
            <w:spacing w:val="0"/>
            <w:sz w:val="24"/>
            <w:szCs w:val="24"/>
            <w:shd w:val="clear" w:fill="FFFFFF"/>
            <w:vertAlign w:val="baseline"/>
            <w:lang w:val="en-US" w:eastAsia="zh-CN"/>
          </w:rPr>
          <w:t>-</w:t>
        </w:r>
      </w:ins>
      <w:ins w:id="249" w:author="斯" w:date="2021-08-14T21:30:47Z">
        <w:r>
          <w:rPr>
            <w:rFonts w:hint="eastAsia" w:ascii="Calibri" w:hAnsi="Calibri" w:cs="Calibri"/>
            <w:i w:val="0"/>
            <w:iCs w:val="0"/>
            <w:caps w:val="0"/>
            <w:color w:val="000000"/>
            <w:spacing w:val="0"/>
            <w:sz w:val="24"/>
            <w:szCs w:val="24"/>
            <w:shd w:val="clear" w:fill="FFFFFF"/>
            <w:vertAlign w:val="baseline"/>
            <w:lang w:val="en-US" w:eastAsia="zh-CN"/>
          </w:rPr>
          <w:t>wis</w:t>
        </w:r>
      </w:ins>
      <w:ins w:id="250" w:author="斯" w:date="2021-08-14T21:30:48Z">
        <w:r>
          <w:rPr>
            <w:rFonts w:hint="eastAsia" w:ascii="Calibri" w:hAnsi="Calibri" w:cs="Calibri"/>
            <w:i w:val="0"/>
            <w:iCs w:val="0"/>
            <w:caps w:val="0"/>
            <w:color w:val="000000"/>
            <w:spacing w:val="0"/>
            <w:sz w:val="24"/>
            <w:szCs w:val="24"/>
            <w:shd w:val="clear" w:fill="FFFFFF"/>
            <w:vertAlign w:val="baseline"/>
            <w:lang w:val="en-US" w:eastAsia="zh-CN"/>
          </w:rPr>
          <w:t>e</w:t>
        </w:r>
      </w:ins>
      <w:ins w:id="251" w:author="斯" w:date="2021-08-14T21:30:51Z">
        <w:r>
          <w:rPr>
            <w:rFonts w:hint="eastAsia" w:ascii="Calibri" w:hAnsi="Calibri" w:cs="Calibri"/>
            <w:i w:val="0"/>
            <w:iCs w:val="0"/>
            <w:caps w:val="0"/>
            <w:color w:val="000000"/>
            <w:spacing w:val="0"/>
            <w:sz w:val="24"/>
            <w:szCs w:val="24"/>
            <w:shd w:val="clear" w:fill="FFFFFF"/>
            <w:vertAlign w:val="baseline"/>
            <w:lang w:val="en-US" w:eastAsia="zh-CN"/>
          </w:rPr>
          <w:t xml:space="preserve">, </w:t>
        </w:r>
      </w:ins>
      <w:ins w:id="252" w:author="斯" w:date="2021-08-14T21:30:54Z">
        <w:r>
          <w:rPr>
            <w:rFonts w:hint="eastAsia" w:ascii="Calibri" w:hAnsi="Calibri" w:cs="Calibri"/>
            <w:i w:val="0"/>
            <w:iCs w:val="0"/>
            <w:caps w:val="0"/>
            <w:color w:val="000000"/>
            <w:spacing w:val="0"/>
            <w:sz w:val="24"/>
            <w:szCs w:val="24"/>
            <w:shd w:val="clear" w:fill="FFFFFF"/>
            <w:vertAlign w:val="baseline"/>
            <w:lang w:val="en-US" w:eastAsia="zh-CN"/>
          </w:rPr>
          <w:t>loca</w:t>
        </w:r>
      </w:ins>
      <w:ins w:id="253" w:author="斯" w:date="2021-08-14T21:30:55Z">
        <w:r>
          <w:rPr>
            <w:rFonts w:hint="eastAsia" w:ascii="Calibri" w:hAnsi="Calibri" w:cs="Calibri"/>
            <w:i w:val="0"/>
            <w:iCs w:val="0"/>
            <w:caps w:val="0"/>
            <w:color w:val="000000"/>
            <w:spacing w:val="0"/>
            <w:sz w:val="24"/>
            <w:szCs w:val="24"/>
            <w:shd w:val="clear" w:fill="FFFFFF"/>
            <w:vertAlign w:val="baseline"/>
            <w:lang w:val="en-US" w:eastAsia="zh-CN"/>
          </w:rPr>
          <w:t>l</w:t>
        </w:r>
      </w:ins>
      <w:ins w:id="254" w:author="斯" w:date="2021-08-14T21:30:56Z">
        <w:r>
          <w:rPr>
            <w:rFonts w:hint="eastAsia" w:ascii="Calibri" w:hAnsi="Calibri" w:cs="Calibri"/>
            <w:i w:val="0"/>
            <w:iCs w:val="0"/>
            <w:caps w:val="0"/>
            <w:color w:val="000000"/>
            <w:spacing w:val="0"/>
            <w:sz w:val="24"/>
            <w:szCs w:val="24"/>
            <w:shd w:val="clear" w:fill="FFFFFF"/>
            <w:vertAlign w:val="baseline"/>
            <w:lang w:val="en-US" w:eastAsia="zh-CN"/>
          </w:rPr>
          <w:t xml:space="preserve"> user</w:t>
        </w:r>
      </w:ins>
      <w:ins w:id="255" w:author="斯" w:date="2021-08-14T21:30:57Z">
        <w:r>
          <w:rPr>
            <w:rFonts w:hint="eastAsia" w:ascii="Calibri" w:hAnsi="Calibri" w:cs="Calibri"/>
            <w:i w:val="0"/>
            <w:iCs w:val="0"/>
            <w:caps w:val="0"/>
            <w:color w:val="000000"/>
            <w:spacing w:val="0"/>
            <w:sz w:val="24"/>
            <w:szCs w:val="24"/>
            <w:shd w:val="clear" w:fill="FFFFFF"/>
            <w:vertAlign w:val="baseline"/>
            <w:lang w:val="en-US" w:eastAsia="zh-CN"/>
          </w:rPr>
          <w:t>s</w:t>
        </w:r>
      </w:ins>
      <w:ins w:id="256" w:author="斯" w:date="2021-08-14T21:30:57Z">
        <w:r>
          <w:rPr>
            <w:rFonts w:hint="default" w:ascii="Calibri" w:hAnsi="Calibri" w:cs="Calibri"/>
            <w:i w:val="0"/>
            <w:iCs w:val="0"/>
            <w:caps w:val="0"/>
            <w:color w:val="000000"/>
            <w:spacing w:val="0"/>
            <w:sz w:val="24"/>
            <w:szCs w:val="24"/>
            <w:shd w:val="clear" w:fill="FFFFFF"/>
            <w:vertAlign w:val="baseline"/>
            <w:lang w:val="en-US" w:eastAsia="zh-CN"/>
          </w:rPr>
          <w:t>’</w:t>
        </w:r>
      </w:ins>
      <w:ins w:id="257" w:author="斯" w:date="2021-08-14T21:30:59Z">
        <w:r>
          <w:rPr>
            <w:rFonts w:hint="eastAsia" w:ascii="Calibri" w:hAnsi="Calibri" w:cs="Calibri"/>
            <w:i w:val="0"/>
            <w:iCs w:val="0"/>
            <w:caps w:val="0"/>
            <w:color w:val="000000"/>
            <w:spacing w:val="0"/>
            <w:sz w:val="24"/>
            <w:szCs w:val="24"/>
            <w:shd w:val="clear" w:fill="FFFFFF"/>
            <w:vertAlign w:val="baseline"/>
            <w:lang w:val="en-US" w:eastAsia="zh-CN"/>
          </w:rPr>
          <w:t xml:space="preserve"> m</w:t>
        </w:r>
      </w:ins>
      <w:ins w:id="258" w:author="斯" w:date="2021-08-14T21:31:00Z">
        <w:r>
          <w:rPr>
            <w:rFonts w:hint="eastAsia" w:ascii="Calibri" w:hAnsi="Calibri" w:cs="Calibri"/>
            <w:i w:val="0"/>
            <w:iCs w:val="0"/>
            <w:caps w:val="0"/>
            <w:color w:val="000000"/>
            <w:spacing w:val="0"/>
            <w:sz w:val="24"/>
            <w:szCs w:val="24"/>
            <w:shd w:val="clear" w:fill="FFFFFF"/>
            <w:vertAlign w:val="baseline"/>
            <w:lang w:val="en-US" w:eastAsia="zh-CN"/>
          </w:rPr>
          <w:t>odel</w:t>
        </w:r>
      </w:ins>
      <w:ins w:id="259" w:author="斯" w:date="2021-08-14T21:31:03Z">
        <w:r>
          <w:rPr>
            <w:rFonts w:hint="eastAsia" w:ascii="Calibri" w:hAnsi="Calibri" w:cs="Calibri"/>
            <w:i w:val="0"/>
            <w:iCs w:val="0"/>
            <w:caps w:val="0"/>
            <w:color w:val="000000"/>
            <w:spacing w:val="0"/>
            <w:sz w:val="24"/>
            <w:szCs w:val="24"/>
            <w:shd w:val="clear" w:fill="FFFFFF"/>
            <w:vertAlign w:val="baseline"/>
            <w:lang w:val="en-US" w:eastAsia="zh-CN"/>
          </w:rPr>
          <w:t>s c</w:t>
        </w:r>
      </w:ins>
      <w:ins w:id="260" w:author="斯" w:date="2021-08-14T21:31:04Z">
        <w:r>
          <w:rPr>
            <w:rFonts w:hint="eastAsia" w:ascii="Calibri" w:hAnsi="Calibri" w:cs="Calibri"/>
            <w:i w:val="0"/>
            <w:iCs w:val="0"/>
            <w:caps w:val="0"/>
            <w:color w:val="000000"/>
            <w:spacing w:val="0"/>
            <w:sz w:val="24"/>
            <w:szCs w:val="24"/>
            <w:shd w:val="clear" w:fill="FFFFFF"/>
            <w:vertAlign w:val="baseline"/>
            <w:lang w:val="en-US" w:eastAsia="zh-CN"/>
          </w:rPr>
          <w:t xml:space="preserve">ould </w:t>
        </w:r>
      </w:ins>
      <w:ins w:id="261" w:author="斯" w:date="2021-08-14T21:31:06Z">
        <w:r>
          <w:rPr>
            <w:rFonts w:hint="eastAsia" w:ascii="Calibri" w:hAnsi="Calibri" w:cs="Calibri"/>
            <w:i w:val="0"/>
            <w:iCs w:val="0"/>
            <w:caps w:val="0"/>
            <w:color w:val="000000"/>
            <w:spacing w:val="0"/>
            <w:sz w:val="24"/>
            <w:szCs w:val="24"/>
            <w:shd w:val="clear" w:fill="FFFFFF"/>
            <w:vertAlign w:val="baseline"/>
            <w:lang w:val="en-US" w:eastAsia="zh-CN"/>
          </w:rPr>
          <w:t xml:space="preserve">also </w:t>
        </w:r>
      </w:ins>
      <w:ins w:id="262" w:author="斯" w:date="2021-08-14T21:31:07Z">
        <w:r>
          <w:rPr>
            <w:rFonts w:hint="eastAsia" w:ascii="Calibri" w:hAnsi="Calibri" w:cs="Calibri"/>
            <w:i w:val="0"/>
            <w:iCs w:val="0"/>
            <w:caps w:val="0"/>
            <w:color w:val="000000"/>
            <w:spacing w:val="0"/>
            <w:sz w:val="24"/>
            <w:szCs w:val="24"/>
            <w:shd w:val="clear" w:fill="FFFFFF"/>
            <w:vertAlign w:val="baseline"/>
            <w:lang w:val="en-US" w:eastAsia="zh-CN"/>
          </w:rPr>
          <w:t>be</w:t>
        </w:r>
      </w:ins>
      <w:ins w:id="263" w:author="斯" w:date="2021-08-14T21:31:09Z">
        <w:r>
          <w:rPr>
            <w:rFonts w:hint="eastAsia" w:ascii="Calibri" w:hAnsi="Calibri" w:cs="Calibri"/>
            <w:i w:val="0"/>
            <w:iCs w:val="0"/>
            <w:caps w:val="0"/>
            <w:color w:val="000000"/>
            <w:spacing w:val="0"/>
            <w:sz w:val="24"/>
            <w:szCs w:val="24"/>
            <w:shd w:val="clear" w:fill="FFFFFF"/>
            <w:vertAlign w:val="baseline"/>
            <w:lang w:val="en-US" w:eastAsia="zh-CN"/>
          </w:rPr>
          <w:t xml:space="preserve"> u</w:t>
        </w:r>
      </w:ins>
      <w:ins w:id="264" w:author="斯" w:date="2021-08-14T21:31:10Z">
        <w:r>
          <w:rPr>
            <w:rFonts w:hint="eastAsia" w:ascii="Calibri" w:hAnsi="Calibri" w:cs="Calibri"/>
            <w:i w:val="0"/>
            <w:iCs w:val="0"/>
            <w:caps w:val="0"/>
            <w:color w:val="000000"/>
            <w:spacing w:val="0"/>
            <w:sz w:val="24"/>
            <w:szCs w:val="24"/>
            <w:shd w:val="clear" w:fill="FFFFFF"/>
            <w:vertAlign w:val="baseline"/>
            <w:lang w:val="en-US" w:eastAsia="zh-CN"/>
          </w:rPr>
          <w:t>p</w:t>
        </w:r>
      </w:ins>
      <w:ins w:id="265" w:author="斯" w:date="2021-08-14T21:31:12Z">
        <w:r>
          <w:rPr>
            <w:rFonts w:hint="eastAsia" w:ascii="Calibri" w:hAnsi="Calibri" w:cs="Calibri"/>
            <w:i w:val="0"/>
            <w:iCs w:val="0"/>
            <w:caps w:val="0"/>
            <w:color w:val="000000"/>
            <w:spacing w:val="0"/>
            <w:sz w:val="24"/>
            <w:szCs w:val="24"/>
            <w:shd w:val="clear" w:fill="FFFFFF"/>
            <w:vertAlign w:val="baseline"/>
            <w:lang w:val="en-US" w:eastAsia="zh-CN"/>
          </w:rPr>
          <w:t>lo</w:t>
        </w:r>
      </w:ins>
      <w:ins w:id="266" w:author="斯" w:date="2021-08-14T21:31:13Z">
        <w:r>
          <w:rPr>
            <w:rFonts w:hint="eastAsia" w:ascii="Calibri" w:hAnsi="Calibri" w:cs="Calibri"/>
            <w:i w:val="0"/>
            <w:iCs w:val="0"/>
            <w:caps w:val="0"/>
            <w:color w:val="000000"/>
            <w:spacing w:val="0"/>
            <w:sz w:val="24"/>
            <w:szCs w:val="24"/>
            <w:shd w:val="clear" w:fill="FFFFFF"/>
            <w:vertAlign w:val="baseline"/>
            <w:lang w:val="en-US" w:eastAsia="zh-CN"/>
          </w:rPr>
          <w:t>ad</w:t>
        </w:r>
      </w:ins>
      <w:ins w:id="267" w:author="斯" w:date="2021-08-14T21:31:14Z">
        <w:r>
          <w:rPr>
            <w:rFonts w:hint="eastAsia" w:ascii="Calibri" w:hAnsi="Calibri" w:cs="Calibri"/>
            <w:i w:val="0"/>
            <w:iCs w:val="0"/>
            <w:caps w:val="0"/>
            <w:color w:val="000000"/>
            <w:spacing w:val="0"/>
            <w:sz w:val="24"/>
            <w:szCs w:val="24"/>
            <w:shd w:val="clear" w:fill="FFFFFF"/>
            <w:vertAlign w:val="baseline"/>
            <w:lang w:val="en-US" w:eastAsia="zh-CN"/>
          </w:rPr>
          <w:t>ed t</w:t>
        </w:r>
      </w:ins>
      <w:ins w:id="268" w:author="斯" w:date="2021-08-14T21:31:15Z">
        <w:r>
          <w:rPr>
            <w:rFonts w:hint="eastAsia" w:ascii="Calibri" w:hAnsi="Calibri" w:cs="Calibri"/>
            <w:i w:val="0"/>
            <w:iCs w:val="0"/>
            <w:caps w:val="0"/>
            <w:color w:val="000000"/>
            <w:spacing w:val="0"/>
            <w:sz w:val="24"/>
            <w:szCs w:val="24"/>
            <w:shd w:val="clear" w:fill="FFFFFF"/>
            <w:vertAlign w:val="baseline"/>
            <w:lang w:val="en-US" w:eastAsia="zh-CN"/>
          </w:rPr>
          <w:t xml:space="preserve">o </w:t>
        </w:r>
      </w:ins>
      <w:ins w:id="269" w:author="斯" w:date="2021-08-14T21:31:16Z">
        <w:r>
          <w:rPr>
            <w:rFonts w:hint="eastAsia" w:ascii="Calibri" w:hAnsi="Calibri" w:cs="Calibri"/>
            <w:i w:val="0"/>
            <w:iCs w:val="0"/>
            <w:caps w:val="0"/>
            <w:color w:val="000000"/>
            <w:spacing w:val="0"/>
            <w:sz w:val="24"/>
            <w:szCs w:val="24"/>
            <w:shd w:val="clear" w:fill="FFFFFF"/>
            <w:vertAlign w:val="baseline"/>
            <w:lang w:val="en-US" w:eastAsia="zh-CN"/>
          </w:rPr>
          <w:t>the s</w:t>
        </w:r>
      </w:ins>
      <w:ins w:id="270" w:author="斯" w:date="2021-08-14T21:31:17Z">
        <w:r>
          <w:rPr>
            <w:rFonts w:hint="eastAsia" w:ascii="Calibri" w:hAnsi="Calibri" w:cs="Calibri"/>
            <w:i w:val="0"/>
            <w:iCs w:val="0"/>
            <w:caps w:val="0"/>
            <w:color w:val="000000"/>
            <w:spacing w:val="0"/>
            <w:sz w:val="24"/>
            <w:szCs w:val="24"/>
            <w:shd w:val="clear" w:fill="FFFFFF"/>
            <w:vertAlign w:val="baseline"/>
            <w:lang w:val="en-US" w:eastAsia="zh-CN"/>
          </w:rPr>
          <w:t>er</w:t>
        </w:r>
      </w:ins>
      <w:ins w:id="271" w:author="斯" w:date="2021-08-14T21:31:18Z">
        <w:r>
          <w:rPr>
            <w:rFonts w:hint="eastAsia" w:ascii="Calibri" w:hAnsi="Calibri" w:cs="Calibri"/>
            <w:i w:val="0"/>
            <w:iCs w:val="0"/>
            <w:caps w:val="0"/>
            <w:color w:val="000000"/>
            <w:spacing w:val="0"/>
            <w:sz w:val="24"/>
            <w:szCs w:val="24"/>
            <w:shd w:val="clear" w:fill="FFFFFF"/>
            <w:vertAlign w:val="baseline"/>
            <w:lang w:val="en-US" w:eastAsia="zh-CN"/>
          </w:rPr>
          <w:t>ver</w:t>
        </w:r>
      </w:ins>
      <w:ins w:id="272" w:author="斯" w:date="2021-08-14T21:31:19Z">
        <w:r>
          <w:rPr>
            <w:rFonts w:hint="eastAsia" w:ascii="Calibri" w:hAnsi="Calibri" w:cs="Calibri"/>
            <w:i w:val="0"/>
            <w:iCs w:val="0"/>
            <w:caps w:val="0"/>
            <w:color w:val="000000"/>
            <w:spacing w:val="0"/>
            <w:sz w:val="24"/>
            <w:szCs w:val="24"/>
            <w:shd w:val="clear" w:fill="FFFFFF"/>
            <w:vertAlign w:val="baseline"/>
            <w:lang w:val="en-US" w:eastAsia="zh-CN"/>
          </w:rPr>
          <w:t xml:space="preserve"> and</w:t>
        </w:r>
      </w:ins>
      <w:ins w:id="273" w:author="斯" w:date="2021-08-14T21:31:21Z">
        <w:r>
          <w:rPr>
            <w:rFonts w:hint="eastAsia" w:ascii="Calibri" w:hAnsi="Calibri" w:cs="Calibri"/>
            <w:i w:val="0"/>
            <w:iCs w:val="0"/>
            <w:caps w:val="0"/>
            <w:color w:val="000000"/>
            <w:spacing w:val="0"/>
            <w:sz w:val="24"/>
            <w:szCs w:val="24"/>
            <w:shd w:val="clear" w:fill="FFFFFF"/>
            <w:vertAlign w:val="baseline"/>
            <w:lang w:val="en-US" w:eastAsia="zh-CN"/>
          </w:rPr>
          <w:t xml:space="preserve"> </w:t>
        </w:r>
      </w:ins>
      <w:ins w:id="274" w:author="斯" w:date="2021-08-14T21:31:28Z">
        <w:r>
          <w:rPr>
            <w:rFonts w:hint="eastAsia" w:ascii="Calibri" w:hAnsi="Calibri" w:cs="Calibri"/>
            <w:i w:val="0"/>
            <w:iCs w:val="0"/>
            <w:caps w:val="0"/>
            <w:color w:val="000000"/>
            <w:spacing w:val="0"/>
            <w:sz w:val="24"/>
            <w:szCs w:val="24"/>
            <w:shd w:val="clear" w:fill="FFFFFF"/>
            <w:vertAlign w:val="baseline"/>
            <w:lang w:val="en-US" w:eastAsia="zh-CN"/>
          </w:rPr>
          <w:t>he</w:t>
        </w:r>
      </w:ins>
      <w:ins w:id="275" w:author="斯" w:date="2021-08-14T21:31:29Z">
        <w:r>
          <w:rPr>
            <w:rFonts w:hint="eastAsia" w:ascii="Calibri" w:hAnsi="Calibri" w:cs="Calibri"/>
            <w:i w:val="0"/>
            <w:iCs w:val="0"/>
            <w:caps w:val="0"/>
            <w:color w:val="000000"/>
            <w:spacing w:val="0"/>
            <w:sz w:val="24"/>
            <w:szCs w:val="24"/>
            <w:shd w:val="clear" w:fill="FFFFFF"/>
            <w:vertAlign w:val="baseline"/>
            <w:lang w:val="en-US" w:eastAsia="zh-CN"/>
          </w:rPr>
          <w:t>lp</w:t>
        </w:r>
      </w:ins>
      <w:ins w:id="276" w:author="斯" w:date="2021-08-14T21:31:30Z">
        <w:r>
          <w:rPr>
            <w:rFonts w:hint="eastAsia" w:ascii="Calibri" w:hAnsi="Calibri" w:cs="Calibri"/>
            <w:i w:val="0"/>
            <w:iCs w:val="0"/>
            <w:caps w:val="0"/>
            <w:color w:val="000000"/>
            <w:spacing w:val="0"/>
            <w:sz w:val="24"/>
            <w:szCs w:val="24"/>
            <w:shd w:val="clear" w:fill="FFFFFF"/>
            <w:vertAlign w:val="baseline"/>
            <w:lang w:val="en-US" w:eastAsia="zh-CN"/>
          </w:rPr>
          <w:t xml:space="preserve"> </w:t>
        </w:r>
      </w:ins>
      <w:ins w:id="277" w:author="斯" w:date="2021-08-14T21:31:31Z">
        <w:r>
          <w:rPr>
            <w:rFonts w:hint="eastAsia" w:ascii="Calibri" w:hAnsi="Calibri" w:cs="Calibri"/>
            <w:i w:val="0"/>
            <w:iCs w:val="0"/>
            <w:caps w:val="0"/>
            <w:color w:val="000000"/>
            <w:spacing w:val="0"/>
            <w:sz w:val="24"/>
            <w:szCs w:val="24"/>
            <w:shd w:val="clear" w:fill="FFFFFF"/>
            <w:vertAlign w:val="baseline"/>
            <w:lang w:val="en-US" w:eastAsia="zh-CN"/>
          </w:rPr>
          <w:t>up</w:t>
        </w:r>
      </w:ins>
      <w:ins w:id="278" w:author="斯" w:date="2021-08-14T21:31:32Z">
        <w:r>
          <w:rPr>
            <w:rFonts w:hint="eastAsia" w:ascii="Calibri" w:hAnsi="Calibri" w:cs="Calibri"/>
            <w:i w:val="0"/>
            <w:iCs w:val="0"/>
            <w:caps w:val="0"/>
            <w:color w:val="000000"/>
            <w:spacing w:val="0"/>
            <w:sz w:val="24"/>
            <w:szCs w:val="24"/>
            <w:shd w:val="clear" w:fill="FFFFFF"/>
            <w:vertAlign w:val="baseline"/>
            <w:lang w:val="en-US" w:eastAsia="zh-CN"/>
          </w:rPr>
          <w:t>date t</w:t>
        </w:r>
      </w:ins>
      <w:ins w:id="279" w:author="斯" w:date="2021-08-14T21:31:35Z">
        <w:r>
          <w:rPr>
            <w:rFonts w:hint="eastAsia" w:ascii="Calibri" w:hAnsi="Calibri" w:cs="Calibri"/>
            <w:i w:val="0"/>
            <w:iCs w:val="0"/>
            <w:caps w:val="0"/>
            <w:color w:val="000000"/>
            <w:spacing w:val="0"/>
            <w:sz w:val="24"/>
            <w:szCs w:val="24"/>
            <w:shd w:val="clear" w:fill="FFFFFF"/>
            <w:vertAlign w:val="baseline"/>
            <w:lang w:val="en-US" w:eastAsia="zh-CN"/>
          </w:rPr>
          <w:t>he</w:t>
        </w:r>
      </w:ins>
      <w:ins w:id="280" w:author="斯" w:date="2021-08-14T21:31:36Z">
        <w:r>
          <w:rPr>
            <w:rFonts w:hint="eastAsia" w:ascii="Calibri" w:hAnsi="Calibri" w:cs="Calibri"/>
            <w:i w:val="0"/>
            <w:iCs w:val="0"/>
            <w:caps w:val="0"/>
            <w:color w:val="000000"/>
            <w:spacing w:val="0"/>
            <w:sz w:val="24"/>
            <w:szCs w:val="24"/>
            <w:shd w:val="clear" w:fill="FFFFFF"/>
            <w:vertAlign w:val="baseline"/>
            <w:lang w:val="en-US" w:eastAsia="zh-CN"/>
          </w:rPr>
          <w:t xml:space="preserve"> </w:t>
        </w:r>
      </w:ins>
      <w:ins w:id="281" w:author="斯" w:date="2021-08-14T21:31:37Z">
        <w:r>
          <w:rPr>
            <w:rFonts w:hint="eastAsia" w:ascii="Calibri" w:hAnsi="Calibri" w:cs="Calibri"/>
            <w:i w:val="0"/>
            <w:iCs w:val="0"/>
            <w:caps w:val="0"/>
            <w:color w:val="000000"/>
            <w:spacing w:val="0"/>
            <w:sz w:val="24"/>
            <w:szCs w:val="24"/>
            <w:shd w:val="clear" w:fill="FFFFFF"/>
            <w:vertAlign w:val="baseline"/>
            <w:lang w:val="en-US" w:eastAsia="zh-CN"/>
          </w:rPr>
          <w:t>unive</w:t>
        </w:r>
      </w:ins>
      <w:ins w:id="282" w:author="斯" w:date="2021-08-14T21:31:38Z">
        <w:r>
          <w:rPr>
            <w:rFonts w:hint="eastAsia" w:ascii="Calibri" w:hAnsi="Calibri" w:cs="Calibri"/>
            <w:i w:val="0"/>
            <w:iCs w:val="0"/>
            <w:caps w:val="0"/>
            <w:color w:val="000000"/>
            <w:spacing w:val="0"/>
            <w:sz w:val="24"/>
            <w:szCs w:val="24"/>
            <w:shd w:val="clear" w:fill="FFFFFF"/>
            <w:vertAlign w:val="baseline"/>
            <w:lang w:val="en-US" w:eastAsia="zh-CN"/>
          </w:rPr>
          <w:t xml:space="preserve">rsal </w:t>
        </w:r>
      </w:ins>
      <w:ins w:id="283" w:author="斯" w:date="2021-08-14T21:31:39Z">
        <w:r>
          <w:rPr>
            <w:rFonts w:hint="eastAsia" w:ascii="Calibri" w:hAnsi="Calibri" w:cs="Calibri"/>
            <w:i w:val="0"/>
            <w:iCs w:val="0"/>
            <w:caps w:val="0"/>
            <w:color w:val="000000"/>
            <w:spacing w:val="0"/>
            <w:sz w:val="24"/>
            <w:szCs w:val="24"/>
            <w:shd w:val="clear" w:fill="FFFFFF"/>
            <w:vertAlign w:val="baseline"/>
            <w:lang w:val="en-US" w:eastAsia="zh-CN"/>
          </w:rPr>
          <w:t>model</w:t>
        </w:r>
      </w:ins>
      <w:ins w:id="284" w:author="斯" w:date="2021-08-14T21:31:40Z">
        <w:r>
          <w:rPr>
            <w:rFonts w:hint="eastAsia" w:ascii="Calibri" w:hAnsi="Calibri" w:cs="Calibri"/>
            <w:i w:val="0"/>
            <w:iCs w:val="0"/>
            <w:caps w:val="0"/>
            <w:color w:val="000000"/>
            <w:spacing w:val="0"/>
            <w:sz w:val="24"/>
            <w:szCs w:val="24"/>
            <w:shd w:val="clear" w:fill="FFFFFF"/>
            <w:vertAlign w:val="baseline"/>
            <w:lang w:val="en-US" w:eastAsia="zh-CN"/>
          </w:rPr>
          <w:t>.</w:t>
        </w:r>
      </w:ins>
      <w:ins w:id="285" w:author="斯" w:date="2021-08-14T22:38:35Z">
        <w:r>
          <w:rPr>
            <w:rFonts w:hint="eastAsia" w:ascii="Calibri" w:hAnsi="Calibri" w:cs="Calibri"/>
            <w:i w:val="0"/>
            <w:iCs w:val="0"/>
            <w:caps w:val="0"/>
            <w:color w:val="000000"/>
            <w:spacing w:val="0"/>
            <w:sz w:val="24"/>
            <w:szCs w:val="24"/>
            <w:shd w:val="clear" w:fill="FFFFFF"/>
            <w:vertAlign w:val="baseline"/>
            <w:lang w:val="en-US" w:eastAsia="zh-CN"/>
          </w:rPr>
          <w:t xml:space="preserve"> </w:t>
        </w:r>
      </w:ins>
      <w:ins w:id="286" w:author="斯" w:date="2021-08-14T22:38:38Z">
        <w:r>
          <w:rPr>
            <w:rFonts w:hint="eastAsia" w:ascii="Calibri" w:hAnsi="Calibri" w:cs="Calibri"/>
            <w:i w:val="0"/>
            <w:iCs w:val="0"/>
            <w:caps w:val="0"/>
            <w:color w:val="000000"/>
            <w:spacing w:val="0"/>
            <w:sz w:val="24"/>
            <w:szCs w:val="24"/>
            <w:shd w:val="clear" w:fill="FFFFFF"/>
            <w:vertAlign w:val="baseline"/>
            <w:lang w:val="en-US" w:eastAsia="zh-CN"/>
          </w:rPr>
          <w:t>（</w:t>
        </w:r>
      </w:ins>
      <w:ins w:id="287" w:author="斯" w:date="2021-08-14T22:38:41Z">
        <w:r>
          <w:rPr>
            <w:rFonts w:hint="eastAsia" w:ascii="Calibri" w:hAnsi="Calibri" w:cs="Calibri"/>
            <w:i w:val="0"/>
            <w:iCs w:val="0"/>
            <w:caps w:val="0"/>
            <w:color w:val="000000"/>
            <w:spacing w:val="0"/>
            <w:sz w:val="24"/>
            <w:szCs w:val="24"/>
            <w:shd w:val="clear" w:fill="FFFFFF"/>
            <w:vertAlign w:val="baseline"/>
            <w:lang w:val="en-US" w:eastAsia="zh-CN"/>
          </w:rPr>
          <w:t>饼</w:t>
        </w:r>
      </w:ins>
      <w:ins w:id="288" w:author="斯" w:date="2021-08-14T22:38:42Z">
        <w:r>
          <w:rPr>
            <w:rFonts w:hint="eastAsia" w:ascii="Calibri" w:hAnsi="Calibri" w:cs="Calibri"/>
            <w:i w:val="0"/>
            <w:iCs w:val="0"/>
            <w:caps w:val="0"/>
            <w:color w:val="000000"/>
            <w:spacing w:val="0"/>
            <w:sz w:val="24"/>
            <w:szCs w:val="24"/>
            <w:shd w:val="clear" w:fill="FFFFFF"/>
            <w:vertAlign w:val="baseline"/>
            <w:lang w:val="en-US" w:eastAsia="zh-CN"/>
          </w:rPr>
          <w:t>已经</w:t>
        </w:r>
      </w:ins>
      <w:ins w:id="289" w:author="斯" w:date="2021-08-14T22:39:24Z">
        <w:r>
          <w:rPr>
            <w:rFonts w:hint="eastAsia" w:ascii="Calibri" w:hAnsi="Calibri" w:cs="Calibri"/>
            <w:i w:val="0"/>
            <w:iCs w:val="0"/>
            <w:caps w:val="0"/>
            <w:color w:val="000000"/>
            <w:spacing w:val="0"/>
            <w:sz w:val="24"/>
            <w:szCs w:val="24"/>
            <w:shd w:val="clear" w:fill="FFFFFF"/>
            <w:vertAlign w:val="baseline"/>
            <w:lang w:val="en-US" w:eastAsia="zh-CN"/>
          </w:rPr>
          <w:t>画的</w:t>
        </w:r>
      </w:ins>
      <w:ins w:id="290" w:author="斯" w:date="2021-08-14T22:38:44Z">
        <w:r>
          <w:rPr>
            <w:rFonts w:hint="eastAsia" w:ascii="Calibri" w:hAnsi="Calibri" w:cs="Calibri"/>
            <w:i w:val="0"/>
            <w:iCs w:val="0"/>
            <w:caps w:val="0"/>
            <w:color w:val="000000"/>
            <w:spacing w:val="0"/>
            <w:sz w:val="24"/>
            <w:szCs w:val="24"/>
            <w:shd w:val="clear" w:fill="FFFFFF"/>
            <w:vertAlign w:val="baseline"/>
            <w:lang w:val="en-US" w:eastAsia="zh-CN"/>
          </w:rPr>
          <w:t>很大</w:t>
        </w:r>
      </w:ins>
      <w:ins w:id="291" w:author="斯" w:date="2021-08-14T22:39:06Z">
        <w:r>
          <w:rPr>
            <w:rFonts w:hint="eastAsia" w:ascii="Calibri" w:hAnsi="Calibri" w:cs="Calibri"/>
            <w:i w:val="0"/>
            <w:iCs w:val="0"/>
            <w:caps w:val="0"/>
            <w:color w:val="000000"/>
            <w:spacing w:val="0"/>
            <w:sz w:val="24"/>
            <w:szCs w:val="24"/>
            <w:shd w:val="clear" w:fill="FFFFFF"/>
            <w:vertAlign w:val="baseline"/>
            <w:lang w:val="en-US" w:eastAsia="zh-CN"/>
          </w:rPr>
          <w:t>，</w:t>
        </w:r>
      </w:ins>
      <w:ins w:id="292" w:author="斯" w:date="2021-08-14T22:39:07Z">
        <w:r>
          <w:rPr>
            <w:rFonts w:hint="eastAsia" w:ascii="Calibri" w:hAnsi="Calibri" w:cs="Calibri"/>
            <w:i w:val="0"/>
            <w:iCs w:val="0"/>
            <w:caps w:val="0"/>
            <w:color w:val="000000"/>
            <w:spacing w:val="0"/>
            <w:sz w:val="24"/>
            <w:szCs w:val="24"/>
            <w:shd w:val="clear" w:fill="FFFFFF"/>
            <w:vertAlign w:val="baseline"/>
            <w:lang w:val="en-US" w:eastAsia="zh-CN"/>
          </w:rPr>
          <w:t>是否</w:t>
        </w:r>
      </w:ins>
      <w:ins w:id="293" w:author="斯" w:date="2021-08-14T22:39:08Z">
        <w:r>
          <w:rPr>
            <w:rFonts w:hint="eastAsia" w:ascii="Calibri" w:hAnsi="Calibri" w:cs="Calibri"/>
            <w:i w:val="0"/>
            <w:iCs w:val="0"/>
            <w:caps w:val="0"/>
            <w:color w:val="000000"/>
            <w:spacing w:val="0"/>
            <w:sz w:val="24"/>
            <w:szCs w:val="24"/>
            <w:shd w:val="clear" w:fill="FFFFFF"/>
            <w:vertAlign w:val="baseline"/>
            <w:lang w:val="en-US" w:eastAsia="zh-CN"/>
          </w:rPr>
          <w:t>还</w:t>
        </w:r>
      </w:ins>
      <w:ins w:id="294" w:author="斯" w:date="2021-08-14T22:39:10Z">
        <w:r>
          <w:rPr>
            <w:rFonts w:hint="eastAsia" w:ascii="Calibri" w:hAnsi="Calibri" w:cs="Calibri"/>
            <w:i w:val="0"/>
            <w:iCs w:val="0"/>
            <w:caps w:val="0"/>
            <w:color w:val="000000"/>
            <w:spacing w:val="0"/>
            <w:sz w:val="24"/>
            <w:szCs w:val="24"/>
            <w:shd w:val="clear" w:fill="FFFFFF"/>
            <w:vertAlign w:val="baseline"/>
            <w:lang w:val="en-US" w:eastAsia="zh-CN"/>
          </w:rPr>
          <w:t>要</w:t>
        </w:r>
      </w:ins>
      <w:ins w:id="295" w:author="斯" w:date="2021-08-14T22:39:14Z">
        <w:r>
          <w:rPr>
            <w:rFonts w:hint="eastAsia" w:ascii="Calibri" w:hAnsi="Calibri" w:cs="Calibri"/>
            <w:i w:val="0"/>
            <w:iCs w:val="0"/>
            <w:caps w:val="0"/>
            <w:color w:val="000000"/>
            <w:spacing w:val="0"/>
            <w:sz w:val="24"/>
            <w:szCs w:val="24"/>
            <w:shd w:val="clear" w:fill="FFFFFF"/>
            <w:vertAlign w:val="baseline"/>
            <w:lang w:val="en-US" w:eastAsia="zh-CN"/>
          </w:rPr>
          <w:t>Fe</w:t>
        </w:r>
      </w:ins>
      <w:ins w:id="296" w:author="斯" w:date="2021-08-14T22:39:15Z">
        <w:r>
          <w:rPr>
            <w:rFonts w:hint="eastAsia" w:ascii="Calibri" w:hAnsi="Calibri" w:cs="Calibri"/>
            <w:i w:val="0"/>
            <w:iCs w:val="0"/>
            <w:caps w:val="0"/>
            <w:color w:val="000000"/>
            <w:spacing w:val="0"/>
            <w:sz w:val="24"/>
            <w:szCs w:val="24"/>
            <w:shd w:val="clear" w:fill="FFFFFF"/>
            <w:vertAlign w:val="baseline"/>
            <w:lang w:val="en-US" w:eastAsia="zh-CN"/>
          </w:rPr>
          <w:t xml:space="preserve">d </w:t>
        </w:r>
      </w:ins>
      <w:ins w:id="297" w:author="斯" w:date="2021-08-14T22:39:19Z">
        <w:r>
          <w:rPr>
            <w:rFonts w:hint="eastAsia" w:ascii="Calibri" w:hAnsi="Calibri" w:cs="Calibri"/>
            <w:i w:val="0"/>
            <w:iCs w:val="0"/>
            <w:caps w:val="0"/>
            <w:color w:val="000000"/>
            <w:spacing w:val="0"/>
            <w:sz w:val="24"/>
            <w:szCs w:val="24"/>
            <w:shd w:val="clear" w:fill="FFFFFF"/>
            <w:vertAlign w:val="baseline"/>
            <w:lang w:val="en-US" w:eastAsia="zh-CN"/>
          </w:rPr>
          <w:t>learning的</w:t>
        </w:r>
      </w:ins>
      <w:ins w:id="298" w:author="斯" w:date="2021-08-14T22:39:20Z">
        <w:r>
          <w:rPr>
            <w:rFonts w:hint="eastAsia" w:ascii="Calibri" w:hAnsi="Calibri" w:cs="Calibri"/>
            <w:i w:val="0"/>
            <w:iCs w:val="0"/>
            <w:caps w:val="0"/>
            <w:color w:val="000000"/>
            <w:spacing w:val="0"/>
            <w:sz w:val="24"/>
            <w:szCs w:val="24"/>
            <w:shd w:val="clear" w:fill="FFFFFF"/>
            <w:vertAlign w:val="baseline"/>
            <w:lang w:val="en-US" w:eastAsia="zh-CN"/>
          </w:rPr>
          <w:t>概念</w:t>
        </w:r>
      </w:ins>
      <w:ins w:id="299" w:author="斯" w:date="2021-08-14T22:39:21Z">
        <w:r>
          <w:rPr>
            <w:rFonts w:hint="eastAsia" w:ascii="Calibri" w:hAnsi="Calibri" w:cs="Calibri"/>
            <w:i w:val="0"/>
            <w:iCs w:val="0"/>
            <w:caps w:val="0"/>
            <w:color w:val="000000"/>
            <w:spacing w:val="0"/>
            <w:sz w:val="24"/>
            <w:szCs w:val="24"/>
            <w:shd w:val="clear" w:fill="FFFFFF"/>
            <w:vertAlign w:val="baseline"/>
            <w:lang w:val="en-US" w:eastAsia="zh-CN"/>
          </w:rPr>
          <w:t>？</w:t>
        </w:r>
      </w:ins>
      <w:ins w:id="300" w:author="斯" w:date="2021-08-14T22:38:38Z">
        <w:r>
          <w:rPr>
            <w:rFonts w:hint="eastAsia" w:ascii="Calibri" w:hAnsi="Calibri" w:cs="Calibri"/>
            <w:i w:val="0"/>
            <w:iCs w:val="0"/>
            <w:caps w:val="0"/>
            <w:color w:val="000000"/>
            <w:spacing w:val="0"/>
            <w:sz w:val="24"/>
            <w:szCs w:val="24"/>
            <w:shd w:val="clear" w:fill="FFFFFF"/>
            <w:vertAlign w:val="baseline"/>
            <w:lang w:val="en-US" w:eastAsia="zh-CN"/>
          </w:rPr>
          <w:t>）</w:t>
        </w:r>
      </w:ins>
    </w:p>
    <w:p>
      <w:pPr>
        <w:pStyle w:val="3"/>
        <w:keepNext w:val="0"/>
        <w:keepLines w:val="0"/>
        <w:widowControl/>
        <w:suppressLineNumbers w:val="0"/>
        <w:shd w:val="clear" w:fill="FFFFFF"/>
        <w:spacing w:before="0" w:beforeAutospacing="0" w:after="0" w:afterAutospacing="0"/>
        <w:ind w:left="1080" w:right="0" w:hanging="360"/>
        <w:rPr>
          <w:rFonts w:hint="default" w:ascii="Calibri" w:hAnsi="Calibri" w:cs="Calibri"/>
          <w:i w:val="0"/>
          <w:iCs w:val="0"/>
          <w:caps w:val="0"/>
          <w:color w:val="201F1E"/>
          <w:spacing w:val="0"/>
          <w:sz w:val="24"/>
          <w:szCs w:val="24"/>
        </w:rPr>
      </w:pPr>
      <w:r>
        <w:rPr>
          <w:rFonts w:hint="default" w:ascii="Calibri" w:hAnsi="Calibri" w:cs="Calibri"/>
          <w:i w:val="0"/>
          <w:iCs w:val="0"/>
          <w:caps w:val="0"/>
          <w:color w:val="000000"/>
          <w:spacing w:val="0"/>
          <w:sz w:val="24"/>
          <w:szCs w:val="24"/>
          <w:shd w:val="clear" w:fill="FFFFFF"/>
          <w:vertAlign w:val="baseline"/>
        </w:rPr>
        <w:t>f.</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How to scale the system to different users and/or different environments?</w:t>
      </w:r>
    </w:p>
    <w:p>
      <w:pPr>
        <w:pStyle w:val="3"/>
        <w:keepNext w:val="0"/>
        <w:keepLines w:val="0"/>
        <w:widowControl/>
        <w:suppressLineNumbers w:val="0"/>
        <w:shd w:val="clear" w:fill="FFFFFF"/>
        <w:spacing w:before="0" w:beforeAutospacing="0" w:after="0" w:afterAutospacing="0"/>
        <w:ind w:left="1080" w:right="0" w:firstLine="0"/>
        <w:rPr>
          <w:rFonts w:hint="default" w:ascii="Calibri" w:hAnsi="Calibri" w:cs="Calibri"/>
          <w:i w:val="0"/>
          <w:iCs w:val="0"/>
          <w:caps w:val="0"/>
          <w:color w:val="201F1E"/>
          <w:spacing w:val="0"/>
          <w:sz w:val="24"/>
          <w:szCs w:val="24"/>
        </w:rPr>
      </w:pPr>
      <w:r>
        <w:rPr>
          <w:rFonts w:hint="default" w:ascii="Calibri" w:hAnsi="Calibri" w:cs="Calibri"/>
          <w:i w:val="0"/>
          <w:iCs w:val="0"/>
          <w:caps w:val="0"/>
          <w:color w:val="000000"/>
          <w:spacing w:val="0"/>
          <w:sz w:val="24"/>
          <w:szCs w:val="24"/>
          <w:shd w:val="clear" w:fill="FFFFFF"/>
          <w:vertAlign w:val="baseline"/>
        </w:rPr>
        <w:t> </w:t>
      </w:r>
    </w:p>
    <w:p>
      <w:pPr>
        <w:keepNext w:val="0"/>
        <w:keepLines w:val="0"/>
        <w:widowControl/>
        <w:numPr>
          <w:ilvl w:val="0"/>
          <w:numId w:val="5"/>
        </w:numPr>
        <w:suppressLineNumbers w:val="0"/>
        <w:spacing w:before="0" w:beforeAutospacing="0" w:after="0" w:afterAutospacing="0"/>
        <w:ind w:left="720" w:right="0" w:hanging="360"/>
        <w:rPr>
          <w:rFonts w:hint="default" w:ascii="Calibri" w:hAnsi="Calibri" w:cs="Calibri"/>
          <w:color w:val="000000"/>
          <w:sz w:val="24"/>
          <w:szCs w:val="24"/>
        </w:rPr>
      </w:pPr>
      <w:r>
        <w:rPr>
          <w:rFonts w:hint="default" w:ascii="Calibri" w:hAnsi="Calibri" w:eastAsia="Microsoft YaHei UI" w:cs="Calibri"/>
          <w:i w:val="0"/>
          <w:iCs w:val="0"/>
          <w:caps w:val="0"/>
          <w:color w:val="000000"/>
          <w:spacing w:val="0"/>
          <w:sz w:val="24"/>
          <w:szCs w:val="24"/>
          <w:shd w:val="clear" w:fill="FFFFFF"/>
        </w:rPr>
        <w:t>Experiments</w:t>
      </w:r>
    </w:p>
    <w:p>
      <w:pPr>
        <w:pStyle w:val="3"/>
        <w:keepNext w:val="0"/>
        <w:keepLines w:val="0"/>
        <w:widowControl/>
        <w:suppressLineNumbers w:val="0"/>
        <w:shd w:val="clear" w:fill="FFFFFF"/>
        <w:spacing w:before="0" w:beforeAutospacing="0" w:after="0" w:afterAutospacing="0"/>
        <w:ind w:left="1080" w:right="0" w:hanging="360"/>
        <w:rPr>
          <w:rFonts w:hint="default" w:ascii="Calibri" w:hAnsi="Calibri" w:cs="Calibri"/>
          <w:i w:val="0"/>
          <w:iCs w:val="0"/>
          <w:caps w:val="0"/>
          <w:color w:val="201F1E"/>
          <w:spacing w:val="0"/>
          <w:sz w:val="24"/>
          <w:szCs w:val="24"/>
        </w:rPr>
      </w:pPr>
      <w:r>
        <w:rPr>
          <w:rFonts w:hint="default" w:ascii="Calibri" w:hAnsi="Calibri" w:cs="Calibri"/>
          <w:i w:val="0"/>
          <w:iCs w:val="0"/>
          <w:caps w:val="0"/>
          <w:color w:val="000000"/>
          <w:spacing w:val="0"/>
          <w:sz w:val="24"/>
          <w:szCs w:val="24"/>
          <w:shd w:val="clear" w:fill="FFFFFF"/>
          <w:vertAlign w:val="baseline"/>
        </w:rPr>
        <w:t>a.</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Collect data. </w:t>
      </w:r>
    </w:p>
    <w:p>
      <w:pPr>
        <w:pStyle w:val="3"/>
        <w:keepNext w:val="0"/>
        <w:keepLines w:val="0"/>
        <w:widowControl/>
        <w:suppressLineNumbers w:val="0"/>
        <w:shd w:val="clear" w:fill="FFFFFF"/>
        <w:spacing w:before="0" w:beforeAutospacing="0" w:after="0" w:afterAutospacing="0"/>
        <w:ind w:left="1080" w:right="0" w:hanging="360"/>
        <w:rPr>
          <w:ins w:id="301" w:author="斯" w:date="2021-08-14T21:40:25Z"/>
          <w:rFonts w:hint="default" w:ascii="Calibri" w:hAnsi="Calibri" w:cs="Calibri"/>
          <w:i w:val="0"/>
          <w:iCs w:val="0"/>
          <w:caps w:val="0"/>
          <w:color w:val="000000"/>
          <w:spacing w:val="0"/>
          <w:sz w:val="24"/>
          <w:szCs w:val="24"/>
          <w:shd w:val="clear" w:fill="FFFFFF"/>
          <w:vertAlign w:val="baseline"/>
        </w:rPr>
      </w:pPr>
      <w:r>
        <w:rPr>
          <w:rFonts w:hint="default" w:ascii="Calibri" w:hAnsi="Calibri" w:cs="Calibri"/>
          <w:i w:val="0"/>
          <w:iCs w:val="0"/>
          <w:caps w:val="0"/>
          <w:color w:val="000000"/>
          <w:spacing w:val="0"/>
          <w:sz w:val="24"/>
          <w:szCs w:val="24"/>
          <w:shd w:val="clear" w:fill="FFFFFF"/>
          <w:vertAlign w:val="baseline"/>
        </w:rPr>
        <w:t>b.</w:t>
      </w:r>
      <w:r>
        <w:rPr>
          <w:rFonts w:hint="default" w:ascii="Times New Roman" w:hAnsi="Times New Roman" w:cs="Times New Roman"/>
          <w:i w:val="0"/>
          <w:iCs w:val="0"/>
          <w:caps w:val="0"/>
          <w:color w:val="000000"/>
          <w:spacing w:val="0"/>
          <w:sz w:val="14"/>
          <w:szCs w:val="14"/>
          <w:shd w:val="clear" w:fill="FFFFFF"/>
          <w:vertAlign w:val="baseline"/>
        </w:rPr>
        <w:t>     </w:t>
      </w:r>
      <w:r>
        <w:rPr>
          <w:rFonts w:hint="default" w:ascii="Calibri" w:hAnsi="Calibri" w:cs="Calibri"/>
          <w:i w:val="0"/>
          <w:iCs w:val="0"/>
          <w:caps w:val="0"/>
          <w:color w:val="000000"/>
          <w:spacing w:val="0"/>
          <w:sz w:val="24"/>
          <w:szCs w:val="24"/>
          <w:shd w:val="clear" w:fill="FFFFFF"/>
          <w:vertAlign w:val="baseline"/>
        </w:rPr>
        <w:t>Synchronize data between smartwatch and Oculus to label the data. </w:t>
      </w:r>
    </w:p>
    <w:p>
      <w:pPr>
        <w:pStyle w:val="3"/>
        <w:keepNext w:val="0"/>
        <w:keepLines w:val="0"/>
        <w:widowControl/>
        <w:suppressLineNumbers w:val="0"/>
        <w:shd w:val="clear" w:fill="FFFFFF"/>
        <w:spacing w:before="0" w:beforeAutospacing="0" w:after="0" w:afterAutospacing="0"/>
        <w:ind w:left="1080" w:right="0" w:hanging="360"/>
        <w:rPr>
          <w:ins w:id="302" w:author="斯" w:date="2021-08-14T21:40:25Z"/>
          <w:rFonts w:hint="default" w:ascii="Calibri" w:hAnsi="Calibri" w:cs="Calibri"/>
          <w:i w:val="0"/>
          <w:iCs w:val="0"/>
          <w:caps w:val="0"/>
          <w:color w:val="000000"/>
          <w:spacing w:val="0"/>
          <w:sz w:val="24"/>
          <w:szCs w:val="24"/>
          <w:shd w:val="clear" w:fill="FFFFFF"/>
          <w:vertAlign w:val="baseline"/>
        </w:rPr>
      </w:pPr>
    </w:p>
    <w:p>
      <w:pPr>
        <w:keepNext w:val="0"/>
        <w:keepLines w:val="0"/>
        <w:widowControl/>
        <w:suppressLineNumbers w:val="0"/>
        <w:shd w:val="clear" w:fill="FFFFFF"/>
        <w:spacing w:before="0" w:beforeAutospacing="0" w:after="0" w:afterAutospacing="0"/>
        <w:ind w:left="1080" w:right="0" w:hanging="360"/>
        <w:rPr>
          <w:ins w:id="304" w:author="斯" w:date="2021-08-14T21:40:30Z"/>
          <w:rFonts w:hint="eastAsia" w:ascii="Calibri" w:hAnsi="Calibri" w:cs="Calibri"/>
          <w:i w:val="0"/>
          <w:iCs w:val="0"/>
          <w:caps w:val="0"/>
          <w:color w:val="000000"/>
          <w:spacing w:val="0"/>
          <w:sz w:val="24"/>
          <w:szCs w:val="24"/>
          <w:shd w:val="clear" w:fill="FFFFFF"/>
          <w:vertAlign w:val="baseline"/>
          <w:lang w:val="en-US" w:eastAsia="zh-CN"/>
        </w:rPr>
        <w:pPrChange w:id="303" w:author="斯" w:date="2021-08-14T22:20:47Z">
          <w:pPr>
            <w:pStyle w:val="3"/>
            <w:keepNext w:val="0"/>
            <w:keepLines w:val="0"/>
            <w:widowControl/>
            <w:suppressLineNumbers w:val="0"/>
            <w:shd w:val="clear" w:fill="FFFFFF"/>
            <w:spacing w:before="0" w:beforeAutospacing="0" w:after="0" w:afterAutospacing="0"/>
            <w:ind w:left="1080" w:right="0" w:hanging="360"/>
          </w:pPr>
        </w:pPrChange>
      </w:pPr>
      <w:ins w:id="305" w:author="斯" w:date="2021-08-14T21:40:26Z">
        <w:r>
          <w:rPr>
            <w:rFonts w:hint="eastAsia" w:ascii="Calibri" w:hAnsi="Calibri" w:cs="Calibri"/>
            <w:i w:val="0"/>
            <w:iCs w:val="0"/>
            <w:caps w:val="0"/>
            <w:color w:val="000000"/>
            <w:spacing w:val="0"/>
            <w:sz w:val="24"/>
            <w:szCs w:val="24"/>
            <w:shd w:val="clear" w:fill="FFFFFF"/>
            <w:vertAlign w:val="baseline"/>
            <w:lang w:val="en-US" w:eastAsia="zh-CN"/>
          </w:rPr>
          <w:t>Mo</w:t>
        </w:r>
      </w:ins>
      <w:ins w:id="306" w:author="斯" w:date="2021-08-14T21:40:27Z">
        <w:r>
          <w:rPr>
            <w:rFonts w:hint="eastAsia" w:ascii="Calibri" w:hAnsi="Calibri" w:cs="Calibri"/>
            <w:i w:val="0"/>
            <w:iCs w:val="0"/>
            <w:caps w:val="0"/>
            <w:color w:val="000000"/>
            <w:spacing w:val="0"/>
            <w:sz w:val="24"/>
            <w:szCs w:val="24"/>
            <w:shd w:val="clear" w:fill="FFFFFF"/>
            <w:vertAlign w:val="baseline"/>
            <w:lang w:val="en-US" w:eastAsia="zh-CN"/>
          </w:rPr>
          <w:t>tiv</w:t>
        </w:r>
      </w:ins>
      <w:ins w:id="307" w:author="斯" w:date="2021-08-14T21:40:28Z">
        <w:r>
          <w:rPr>
            <w:rFonts w:hint="eastAsia" w:ascii="Calibri" w:hAnsi="Calibri" w:cs="Calibri"/>
            <w:i w:val="0"/>
            <w:iCs w:val="0"/>
            <w:caps w:val="0"/>
            <w:color w:val="000000"/>
            <w:spacing w:val="0"/>
            <w:sz w:val="24"/>
            <w:szCs w:val="24"/>
            <w:shd w:val="clear" w:fill="FFFFFF"/>
            <w:vertAlign w:val="baseline"/>
            <w:lang w:val="en-US" w:eastAsia="zh-CN"/>
          </w:rPr>
          <w:t>atio</w:t>
        </w:r>
      </w:ins>
      <w:ins w:id="308" w:author="斯" w:date="2021-08-14T21:40:29Z">
        <w:r>
          <w:rPr>
            <w:rFonts w:hint="eastAsia" w:ascii="Calibri" w:hAnsi="Calibri" w:cs="Calibri"/>
            <w:i w:val="0"/>
            <w:iCs w:val="0"/>
            <w:caps w:val="0"/>
            <w:color w:val="000000"/>
            <w:spacing w:val="0"/>
            <w:sz w:val="24"/>
            <w:szCs w:val="24"/>
            <w:shd w:val="clear" w:fill="FFFFFF"/>
            <w:vertAlign w:val="baseline"/>
            <w:lang w:val="en-US" w:eastAsia="zh-CN"/>
          </w:rPr>
          <w:t>n:</w:t>
        </w:r>
      </w:ins>
    </w:p>
    <w:p>
      <w:pPr>
        <w:pStyle w:val="3"/>
        <w:keepNext w:val="0"/>
        <w:keepLines w:val="0"/>
        <w:widowControl/>
        <w:numPr>
          <w:ilvl w:val="0"/>
          <w:numId w:val="6"/>
          <w:ins w:id="310" w:author="斯" w:date="2021-08-14T21:40:31Z"/>
        </w:numPr>
        <w:suppressLineNumbers w:val="0"/>
        <w:shd w:val="clear" w:fill="FFFFFF"/>
        <w:spacing w:before="0" w:beforeAutospacing="0" w:after="0" w:afterAutospacing="0"/>
        <w:ind w:left="0" w:right="0" w:firstLine="0"/>
        <w:rPr>
          <w:ins w:id="311" w:author="斯" w:date="2021-08-14T21:42:37Z"/>
          <w:rFonts w:hint="default" w:ascii="Calibri" w:hAnsi="Calibri" w:cs="Calibri"/>
          <w:i w:val="0"/>
          <w:iCs w:val="0"/>
          <w:caps w:val="0"/>
          <w:color w:val="000000"/>
          <w:spacing w:val="0"/>
          <w:sz w:val="24"/>
          <w:szCs w:val="24"/>
          <w:shd w:val="clear" w:fill="FFFFFF"/>
          <w:vertAlign w:val="baseline"/>
          <w:lang w:val="en-US" w:eastAsia="zh-CN"/>
        </w:rPr>
        <w:pPrChange w:id="309" w:author="斯" w:date="2021-08-14T21:40:31Z">
          <w:pPr>
            <w:pStyle w:val="3"/>
            <w:keepNext w:val="0"/>
            <w:keepLines w:val="0"/>
            <w:widowControl/>
            <w:suppressLineNumbers w:val="0"/>
            <w:shd w:val="clear" w:fill="FFFFFF"/>
            <w:spacing w:before="0" w:beforeAutospacing="0" w:after="0" w:afterAutospacing="0"/>
            <w:ind w:left="1080" w:right="0" w:hanging="360"/>
          </w:pPr>
        </w:pPrChange>
      </w:pPr>
      <w:ins w:id="312" w:author="斯" w:date="2021-08-14T21:40:31Z">
        <w:r>
          <w:rPr>
            <w:rFonts w:hint="eastAsia" w:ascii="Calibri" w:hAnsi="Calibri" w:cs="Calibri"/>
            <w:i w:val="0"/>
            <w:iCs w:val="0"/>
            <w:caps w:val="0"/>
            <w:color w:val="000000"/>
            <w:spacing w:val="0"/>
            <w:sz w:val="24"/>
            <w:szCs w:val="24"/>
            <w:shd w:val="clear" w:fill="FFFFFF"/>
            <w:vertAlign w:val="baseline"/>
            <w:lang w:val="en-US" w:eastAsia="zh-CN"/>
          </w:rPr>
          <w:t>R</w:t>
        </w:r>
      </w:ins>
      <w:ins w:id="313" w:author="斯" w:date="2021-08-14T21:40:32Z">
        <w:r>
          <w:rPr>
            <w:rFonts w:hint="eastAsia" w:ascii="Calibri" w:hAnsi="Calibri" w:cs="Calibri"/>
            <w:i w:val="0"/>
            <w:iCs w:val="0"/>
            <w:caps w:val="0"/>
            <w:color w:val="000000"/>
            <w:spacing w:val="0"/>
            <w:sz w:val="24"/>
            <w:szCs w:val="24"/>
            <w:shd w:val="clear" w:fill="FFFFFF"/>
            <w:vertAlign w:val="baseline"/>
            <w:lang w:val="en-US" w:eastAsia="zh-CN"/>
          </w:rPr>
          <w:t>epl</w:t>
        </w:r>
      </w:ins>
      <w:ins w:id="314" w:author="斯" w:date="2021-08-14T21:40:33Z">
        <w:r>
          <w:rPr>
            <w:rFonts w:hint="eastAsia" w:ascii="Calibri" w:hAnsi="Calibri" w:cs="Calibri"/>
            <w:i w:val="0"/>
            <w:iCs w:val="0"/>
            <w:caps w:val="0"/>
            <w:color w:val="000000"/>
            <w:spacing w:val="0"/>
            <w:sz w:val="24"/>
            <w:szCs w:val="24"/>
            <w:shd w:val="clear" w:fill="FFFFFF"/>
            <w:vertAlign w:val="baseline"/>
            <w:lang w:val="en-US" w:eastAsia="zh-CN"/>
          </w:rPr>
          <w:t xml:space="preserve">ace </w:t>
        </w:r>
      </w:ins>
      <w:ins w:id="315" w:author="斯" w:date="2021-08-14T21:40:35Z">
        <w:r>
          <w:rPr>
            <w:rFonts w:hint="eastAsia" w:ascii="Calibri" w:hAnsi="Calibri" w:cs="Calibri"/>
            <w:i w:val="0"/>
            <w:iCs w:val="0"/>
            <w:caps w:val="0"/>
            <w:color w:val="000000"/>
            <w:spacing w:val="0"/>
            <w:sz w:val="24"/>
            <w:szCs w:val="24"/>
            <w:shd w:val="clear" w:fill="FFFFFF"/>
            <w:vertAlign w:val="baseline"/>
            <w:lang w:val="en-US" w:eastAsia="zh-CN"/>
          </w:rPr>
          <w:t>HMM</w:t>
        </w:r>
      </w:ins>
      <w:ins w:id="316" w:author="斯" w:date="2021-08-14T21:40:36Z">
        <w:r>
          <w:rPr>
            <w:rFonts w:hint="eastAsia" w:ascii="Calibri" w:hAnsi="Calibri" w:cs="Calibri"/>
            <w:i w:val="0"/>
            <w:iCs w:val="0"/>
            <w:caps w:val="0"/>
            <w:color w:val="000000"/>
            <w:spacing w:val="0"/>
            <w:sz w:val="24"/>
            <w:szCs w:val="24"/>
            <w:shd w:val="clear" w:fill="FFFFFF"/>
            <w:vertAlign w:val="baseline"/>
            <w:lang w:val="en-US" w:eastAsia="zh-CN"/>
          </w:rPr>
          <w:t xml:space="preserve"> wit</w:t>
        </w:r>
      </w:ins>
      <w:ins w:id="317" w:author="斯" w:date="2021-08-14T21:40:37Z">
        <w:r>
          <w:rPr>
            <w:rFonts w:hint="eastAsia" w:ascii="Calibri" w:hAnsi="Calibri" w:cs="Calibri"/>
            <w:i w:val="0"/>
            <w:iCs w:val="0"/>
            <w:caps w:val="0"/>
            <w:color w:val="000000"/>
            <w:spacing w:val="0"/>
            <w:sz w:val="24"/>
            <w:szCs w:val="24"/>
            <w:shd w:val="clear" w:fill="FFFFFF"/>
            <w:vertAlign w:val="baseline"/>
            <w:lang w:val="en-US" w:eastAsia="zh-CN"/>
          </w:rPr>
          <w:t>h R</w:t>
        </w:r>
      </w:ins>
      <w:ins w:id="318" w:author="斯" w:date="2021-08-14T21:40:38Z">
        <w:r>
          <w:rPr>
            <w:rFonts w:hint="eastAsia" w:ascii="Calibri" w:hAnsi="Calibri" w:cs="Calibri"/>
            <w:i w:val="0"/>
            <w:iCs w:val="0"/>
            <w:caps w:val="0"/>
            <w:color w:val="000000"/>
            <w:spacing w:val="0"/>
            <w:sz w:val="24"/>
            <w:szCs w:val="24"/>
            <w:shd w:val="clear" w:fill="FFFFFF"/>
            <w:vertAlign w:val="baseline"/>
            <w:lang w:val="en-US" w:eastAsia="zh-CN"/>
          </w:rPr>
          <w:t>NN.</w:t>
        </w:r>
      </w:ins>
      <w:bookmarkStart w:id="0" w:name="_GoBack"/>
      <w:bookmarkEnd w:id="0"/>
    </w:p>
    <w:p>
      <w:pPr>
        <w:pStyle w:val="3"/>
        <w:keepNext w:val="0"/>
        <w:keepLines w:val="0"/>
        <w:widowControl/>
        <w:numPr>
          <w:ilvl w:val="1"/>
          <w:numId w:val="6"/>
          <w:ins w:id="320" w:author="斯" w:date="2021-08-14T21:42:37Z"/>
        </w:numPr>
        <w:suppressLineNumbers w:val="0"/>
        <w:shd w:val="clear" w:fill="FFFFFF"/>
        <w:spacing w:before="0" w:beforeAutospacing="0" w:after="0" w:afterAutospacing="0"/>
        <w:ind w:left="840" w:right="0" w:hanging="420"/>
        <w:rPr>
          <w:ins w:id="321" w:author="斯" w:date="2021-08-14T22:00:12Z"/>
          <w:rFonts w:hint="default" w:ascii="Calibri" w:hAnsi="Calibri" w:cs="Calibri"/>
          <w:i w:val="0"/>
          <w:iCs w:val="0"/>
          <w:caps w:val="0"/>
          <w:color w:val="000000"/>
          <w:spacing w:val="0"/>
          <w:sz w:val="24"/>
          <w:szCs w:val="24"/>
          <w:shd w:val="clear" w:fill="FFFFFF"/>
          <w:vertAlign w:val="baseline"/>
          <w:lang w:val="en-US" w:eastAsia="zh-CN"/>
        </w:rPr>
        <w:pPrChange w:id="319" w:author="斯" w:date="2021-08-14T21:42:37Z">
          <w:pPr>
            <w:pStyle w:val="3"/>
            <w:keepNext w:val="0"/>
            <w:keepLines w:val="0"/>
            <w:widowControl/>
            <w:suppressLineNumbers w:val="0"/>
            <w:shd w:val="clear" w:fill="FFFFFF"/>
            <w:spacing w:before="0" w:beforeAutospacing="0" w:after="0" w:afterAutospacing="0"/>
            <w:ind w:left="1080" w:right="0" w:hanging="360"/>
          </w:pPr>
        </w:pPrChange>
      </w:pPr>
      <w:ins w:id="322" w:author="斯" w:date="2021-08-14T21:42:39Z">
        <w:r>
          <w:rPr>
            <w:rFonts w:hint="eastAsia" w:ascii="Calibri" w:hAnsi="Calibri" w:cs="Calibri"/>
            <w:i w:val="0"/>
            <w:iCs w:val="0"/>
            <w:caps w:val="0"/>
            <w:color w:val="000000"/>
            <w:spacing w:val="0"/>
            <w:sz w:val="24"/>
            <w:szCs w:val="24"/>
            <w:shd w:val="clear" w:fill="FFFFFF"/>
            <w:vertAlign w:val="baseline"/>
            <w:lang w:val="en-US" w:eastAsia="zh-CN"/>
          </w:rPr>
          <w:t>R</w:t>
        </w:r>
      </w:ins>
      <w:ins w:id="323" w:author="斯" w:date="2021-08-14T21:42:40Z">
        <w:r>
          <w:rPr>
            <w:rFonts w:hint="eastAsia" w:ascii="Calibri" w:hAnsi="Calibri" w:cs="Calibri"/>
            <w:i w:val="0"/>
            <w:iCs w:val="0"/>
            <w:caps w:val="0"/>
            <w:color w:val="000000"/>
            <w:spacing w:val="0"/>
            <w:sz w:val="24"/>
            <w:szCs w:val="24"/>
            <w:shd w:val="clear" w:fill="FFFFFF"/>
            <w:vertAlign w:val="baseline"/>
            <w:lang w:val="en-US" w:eastAsia="zh-CN"/>
          </w:rPr>
          <w:t xml:space="preserve">NN </w:t>
        </w:r>
      </w:ins>
      <w:ins w:id="324" w:author="斯" w:date="2021-08-14T21:42:41Z">
        <w:r>
          <w:rPr>
            <w:rFonts w:hint="eastAsia" w:ascii="Calibri" w:hAnsi="Calibri" w:cs="Calibri"/>
            <w:i w:val="0"/>
            <w:iCs w:val="0"/>
            <w:caps w:val="0"/>
            <w:color w:val="000000"/>
            <w:spacing w:val="0"/>
            <w:sz w:val="24"/>
            <w:szCs w:val="24"/>
            <w:u w:val="single"/>
            <w:shd w:val="clear" w:fill="FFFFFF"/>
            <w:vertAlign w:val="baseline"/>
            <w:lang w:val="en-US" w:eastAsia="zh-CN"/>
            <w:rPrChange w:id="325" w:author="斯" w:date="2021-08-14T21:45:34Z">
              <w:rPr>
                <w:rFonts w:hint="eastAsia" w:ascii="Calibri" w:hAnsi="Calibri" w:cs="Calibri"/>
                <w:i w:val="0"/>
                <w:iCs w:val="0"/>
                <w:caps w:val="0"/>
                <w:color w:val="000000"/>
                <w:spacing w:val="0"/>
                <w:sz w:val="24"/>
                <w:szCs w:val="24"/>
                <w:shd w:val="clear" w:fill="FFFFFF"/>
                <w:vertAlign w:val="baseline"/>
                <w:lang w:val="en-US" w:eastAsia="zh-CN"/>
              </w:rPr>
            </w:rPrChange>
          </w:rPr>
          <w:t>could</w:t>
        </w:r>
      </w:ins>
      <w:ins w:id="326" w:author="斯" w:date="2021-08-14T21:42:48Z">
        <w:r>
          <w:rPr>
            <w:rFonts w:hint="eastAsia" w:ascii="Calibri" w:hAnsi="Calibri" w:cs="Calibri"/>
            <w:i w:val="0"/>
            <w:iCs w:val="0"/>
            <w:caps w:val="0"/>
            <w:color w:val="000000"/>
            <w:spacing w:val="0"/>
            <w:sz w:val="24"/>
            <w:szCs w:val="24"/>
            <w:u w:val="single"/>
            <w:shd w:val="clear" w:fill="FFFFFF"/>
            <w:vertAlign w:val="baseline"/>
            <w:lang w:val="en-US" w:eastAsia="zh-CN"/>
            <w:rPrChange w:id="327" w:author="斯" w:date="2021-08-14T21:45:34Z">
              <w:rPr>
                <w:rFonts w:hint="eastAsia" w:ascii="Calibri" w:hAnsi="Calibri" w:cs="Calibri"/>
                <w:i w:val="0"/>
                <w:iCs w:val="0"/>
                <w:caps w:val="0"/>
                <w:color w:val="000000"/>
                <w:spacing w:val="0"/>
                <w:sz w:val="24"/>
                <w:szCs w:val="24"/>
                <w:shd w:val="clear" w:fill="FFFFFF"/>
                <w:vertAlign w:val="baseline"/>
                <w:lang w:val="en-US" w:eastAsia="zh-CN"/>
              </w:rPr>
            </w:rPrChange>
          </w:rPr>
          <w:t xml:space="preserve"> </w:t>
        </w:r>
      </w:ins>
      <w:ins w:id="328" w:author="斯" w:date="2021-08-14T21:43:01Z">
        <w:r>
          <w:rPr>
            <w:rFonts w:hint="eastAsia" w:ascii="Calibri" w:hAnsi="Calibri" w:cs="Calibri"/>
            <w:i w:val="0"/>
            <w:iCs w:val="0"/>
            <w:caps w:val="0"/>
            <w:color w:val="000000"/>
            <w:spacing w:val="0"/>
            <w:sz w:val="24"/>
            <w:szCs w:val="24"/>
            <w:u w:val="single"/>
            <w:shd w:val="clear" w:fill="FFFFFF"/>
            <w:vertAlign w:val="baseline"/>
            <w:lang w:val="en-US" w:eastAsia="zh-CN"/>
            <w:rPrChange w:id="329" w:author="斯" w:date="2021-08-14T21:45:34Z">
              <w:rPr>
                <w:rFonts w:hint="eastAsia" w:ascii="Calibri" w:hAnsi="Calibri" w:cs="Calibri"/>
                <w:i w:val="0"/>
                <w:iCs w:val="0"/>
                <w:caps w:val="0"/>
                <w:color w:val="000000"/>
                <w:spacing w:val="0"/>
                <w:sz w:val="24"/>
                <w:szCs w:val="24"/>
                <w:shd w:val="clear" w:fill="FFFFFF"/>
                <w:vertAlign w:val="baseline"/>
                <w:lang w:val="en-US" w:eastAsia="zh-CN"/>
              </w:rPr>
            </w:rPrChange>
          </w:rPr>
          <w:t>be</w:t>
        </w:r>
      </w:ins>
      <w:ins w:id="330" w:author="斯" w:date="2021-08-14T21:43:01Z">
        <w:r>
          <w:rPr>
            <w:rFonts w:hint="eastAsia" w:ascii="Calibri" w:hAnsi="Calibri" w:cs="Calibri"/>
            <w:i w:val="0"/>
            <w:iCs w:val="0"/>
            <w:caps w:val="0"/>
            <w:color w:val="000000"/>
            <w:spacing w:val="0"/>
            <w:sz w:val="24"/>
            <w:szCs w:val="24"/>
            <w:shd w:val="clear" w:fill="FFFFFF"/>
            <w:vertAlign w:val="baseline"/>
            <w:lang w:val="en-US" w:eastAsia="zh-CN"/>
          </w:rPr>
          <w:t xml:space="preserve"> </w:t>
        </w:r>
      </w:ins>
      <w:ins w:id="331" w:author="斯" w:date="2021-08-14T21:43:02Z">
        <w:r>
          <w:rPr>
            <w:rFonts w:hint="eastAsia" w:ascii="Calibri" w:hAnsi="Calibri" w:cs="Calibri"/>
            <w:i w:val="0"/>
            <w:iCs w:val="0"/>
            <w:caps w:val="0"/>
            <w:color w:val="000000"/>
            <w:spacing w:val="0"/>
            <w:sz w:val="24"/>
            <w:szCs w:val="24"/>
            <w:shd w:val="clear" w:fill="FFFFFF"/>
            <w:vertAlign w:val="baseline"/>
            <w:lang w:val="en-US" w:eastAsia="zh-CN"/>
          </w:rPr>
          <w:t xml:space="preserve">fast </w:t>
        </w:r>
      </w:ins>
      <w:ins w:id="332" w:author="斯" w:date="2021-08-14T21:43:04Z">
        <w:r>
          <w:rPr>
            <w:rFonts w:hint="eastAsia" w:ascii="Calibri" w:hAnsi="Calibri" w:cs="Calibri"/>
            <w:i w:val="0"/>
            <w:iCs w:val="0"/>
            <w:caps w:val="0"/>
            <w:color w:val="000000"/>
            <w:spacing w:val="0"/>
            <w:sz w:val="24"/>
            <w:szCs w:val="24"/>
            <w:shd w:val="clear" w:fill="FFFFFF"/>
            <w:vertAlign w:val="baseline"/>
            <w:lang w:val="en-US" w:eastAsia="zh-CN"/>
          </w:rPr>
          <w:t>than</w:t>
        </w:r>
      </w:ins>
      <w:ins w:id="333" w:author="斯" w:date="2021-08-14T21:43:05Z">
        <w:r>
          <w:rPr>
            <w:rFonts w:hint="eastAsia" w:ascii="Calibri" w:hAnsi="Calibri" w:cs="Calibri"/>
            <w:i w:val="0"/>
            <w:iCs w:val="0"/>
            <w:caps w:val="0"/>
            <w:color w:val="000000"/>
            <w:spacing w:val="0"/>
            <w:sz w:val="24"/>
            <w:szCs w:val="24"/>
            <w:shd w:val="clear" w:fill="FFFFFF"/>
            <w:vertAlign w:val="baseline"/>
            <w:lang w:val="en-US" w:eastAsia="zh-CN"/>
          </w:rPr>
          <w:t xml:space="preserve"> HM</w:t>
        </w:r>
      </w:ins>
      <w:ins w:id="334" w:author="斯" w:date="2021-08-14T21:43:06Z">
        <w:r>
          <w:rPr>
            <w:rFonts w:hint="eastAsia" w:ascii="Calibri" w:hAnsi="Calibri" w:cs="Calibri"/>
            <w:i w:val="0"/>
            <w:iCs w:val="0"/>
            <w:caps w:val="0"/>
            <w:color w:val="000000"/>
            <w:spacing w:val="0"/>
            <w:sz w:val="24"/>
            <w:szCs w:val="24"/>
            <w:shd w:val="clear" w:fill="FFFFFF"/>
            <w:vertAlign w:val="baseline"/>
            <w:lang w:val="en-US" w:eastAsia="zh-CN"/>
          </w:rPr>
          <w:t>M</w:t>
        </w:r>
      </w:ins>
      <w:ins w:id="335" w:author="斯" w:date="2021-08-14T21:43:07Z">
        <w:r>
          <w:rPr>
            <w:rFonts w:hint="eastAsia" w:ascii="Calibri" w:hAnsi="Calibri" w:cs="Calibri"/>
            <w:i w:val="0"/>
            <w:iCs w:val="0"/>
            <w:caps w:val="0"/>
            <w:color w:val="000000"/>
            <w:spacing w:val="0"/>
            <w:sz w:val="24"/>
            <w:szCs w:val="24"/>
            <w:shd w:val="clear" w:fill="FFFFFF"/>
            <w:vertAlign w:val="baseline"/>
            <w:lang w:val="en-US" w:eastAsia="zh-CN"/>
          </w:rPr>
          <w:t xml:space="preserve"> on </w:t>
        </w:r>
      </w:ins>
      <w:ins w:id="336" w:author="斯" w:date="2021-08-14T21:43:10Z">
        <w:r>
          <w:rPr>
            <w:rFonts w:hint="eastAsia" w:ascii="Calibri" w:hAnsi="Calibri" w:cs="Calibri"/>
            <w:i w:val="0"/>
            <w:iCs w:val="0"/>
            <w:caps w:val="0"/>
            <w:color w:val="000000"/>
            <w:spacing w:val="0"/>
            <w:sz w:val="24"/>
            <w:szCs w:val="24"/>
            <w:shd w:val="clear" w:fill="FFFFFF"/>
            <w:vertAlign w:val="baseline"/>
            <w:lang w:val="en-US" w:eastAsia="zh-CN"/>
          </w:rPr>
          <w:t>forw</w:t>
        </w:r>
      </w:ins>
      <w:ins w:id="337" w:author="斯" w:date="2021-08-14T21:43:11Z">
        <w:r>
          <w:rPr>
            <w:rFonts w:hint="eastAsia" w:ascii="Calibri" w:hAnsi="Calibri" w:cs="Calibri"/>
            <w:i w:val="0"/>
            <w:iCs w:val="0"/>
            <w:caps w:val="0"/>
            <w:color w:val="000000"/>
            <w:spacing w:val="0"/>
            <w:sz w:val="24"/>
            <w:szCs w:val="24"/>
            <w:shd w:val="clear" w:fill="FFFFFF"/>
            <w:vertAlign w:val="baseline"/>
            <w:lang w:val="en-US" w:eastAsia="zh-CN"/>
          </w:rPr>
          <w:t>ard</w:t>
        </w:r>
      </w:ins>
      <w:ins w:id="338" w:author="斯" w:date="2021-08-14T21:45:38Z">
        <w:r>
          <w:rPr>
            <w:rFonts w:hint="eastAsia" w:ascii="Calibri" w:hAnsi="Calibri" w:cs="Calibri"/>
            <w:i w:val="0"/>
            <w:iCs w:val="0"/>
            <w:caps w:val="0"/>
            <w:color w:val="000000"/>
            <w:spacing w:val="0"/>
            <w:sz w:val="24"/>
            <w:szCs w:val="24"/>
            <w:shd w:val="clear" w:fill="FFFFFF"/>
            <w:vertAlign w:val="baseline"/>
            <w:lang w:val="en-US" w:eastAsia="zh-CN"/>
          </w:rPr>
          <w:t>.</w:t>
        </w:r>
      </w:ins>
      <w:ins w:id="339" w:author="斯" w:date="2021-08-14T22:01:01Z">
        <w:r>
          <w:rPr>
            <w:rFonts w:hint="eastAsia" w:ascii="Calibri" w:hAnsi="Calibri" w:cs="Calibri"/>
            <w:i w:val="0"/>
            <w:iCs w:val="0"/>
            <w:caps w:val="0"/>
            <w:color w:val="000000"/>
            <w:spacing w:val="0"/>
            <w:sz w:val="24"/>
            <w:szCs w:val="24"/>
            <w:shd w:val="clear" w:fill="FFFFFF"/>
            <w:vertAlign w:val="baseline"/>
            <w:lang w:val="en-US" w:eastAsia="zh-CN"/>
          </w:rPr>
          <w:t xml:space="preserve"> </w:t>
        </w:r>
      </w:ins>
      <w:ins w:id="340" w:author="斯" w:date="2021-08-14T22:01:10Z">
        <w:r>
          <w:rPr>
            <w:rFonts w:hint="eastAsia" w:ascii="Calibri" w:hAnsi="Calibri" w:cs="Calibri"/>
            <w:i w:val="0"/>
            <w:iCs w:val="0"/>
            <w:caps w:val="0"/>
            <w:color w:val="000000"/>
            <w:spacing w:val="0"/>
            <w:sz w:val="24"/>
            <w:szCs w:val="24"/>
            <w:shd w:val="clear" w:fill="FFFFFF"/>
            <w:vertAlign w:val="baseline"/>
            <w:lang w:val="en-US" w:eastAsia="zh-CN"/>
          </w:rPr>
          <w:t>HMM</w:t>
        </w:r>
      </w:ins>
      <w:ins w:id="341" w:author="斯" w:date="2021-08-14T22:01:11Z">
        <w:r>
          <w:rPr>
            <w:rFonts w:hint="eastAsia" w:ascii="Calibri" w:hAnsi="Calibri" w:cs="Calibri"/>
            <w:i w:val="0"/>
            <w:iCs w:val="0"/>
            <w:caps w:val="0"/>
            <w:color w:val="000000"/>
            <w:spacing w:val="0"/>
            <w:sz w:val="24"/>
            <w:szCs w:val="24"/>
            <w:shd w:val="clear" w:fill="FFFFFF"/>
            <w:vertAlign w:val="baseline"/>
            <w:lang w:val="en-US" w:eastAsia="zh-CN"/>
          </w:rPr>
          <w:t xml:space="preserve"> </w:t>
        </w:r>
      </w:ins>
      <w:ins w:id="342" w:author="斯" w:date="2021-08-14T22:01:02Z">
        <w:r>
          <w:rPr>
            <w:rFonts w:hint="eastAsia" w:ascii="Calibri" w:hAnsi="Calibri" w:cs="Calibri"/>
            <w:i w:val="0"/>
            <w:iCs w:val="0"/>
            <w:caps w:val="0"/>
            <w:color w:val="000000"/>
            <w:spacing w:val="0"/>
            <w:sz w:val="24"/>
            <w:szCs w:val="24"/>
            <w:shd w:val="clear" w:fill="FFFFFF"/>
            <w:vertAlign w:val="baseline"/>
            <w:lang w:val="en-US" w:eastAsia="zh-CN"/>
          </w:rPr>
          <w:t>O(</w:t>
        </w:r>
      </w:ins>
      <w:ins w:id="343" w:author="斯" w:date="2021-08-14T22:01:03Z">
        <w:r>
          <w:rPr>
            <w:rFonts w:hint="eastAsia" w:ascii="Calibri" w:hAnsi="Calibri" w:cs="Calibri"/>
            <w:i w:val="0"/>
            <w:iCs w:val="0"/>
            <w:caps w:val="0"/>
            <w:color w:val="000000"/>
            <w:spacing w:val="0"/>
            <w:sz w:val="24"/>
            <w:szCs w:val="24"/>
            <w:shd w:val="clear" w:fill="FFFFFF"/>
            <w:vertAlign w:val="baseline"/>
            <w:lang w:val="en-US" w:eastAsia="zh-CN"/>
          </w:rPr>
          <w:t>N</w:t>
        </w:r>
      </w:ins>
      <w:ins w:id="344" w:author="斯" w:date="2021-08-14T22:01:07Z">
        <w:r>
          <w:rPr>
            <w:rFonts w:hint="eastAsia" w:ascii="Calibri" w:hAnsi="Calibri" w:cs="Calibri"/>
            <w:i w:val="0"/>
            <w:iCs w:val="0"/>
            <w:caps w:val="0"/>
            <w:color w:val="000000"/>
            <w:spacing w:val="0"/>
            <w:sz w:val="24"/>
            <w:szCs w:val="24"/>
            <w:shd w:val="clear" w:fill="FFFFFF"/>
            <w:vertAlign w:val="baseline"/>
            <w:lang w:val="en-US" w:eastAsia="zh-CN"/>
          </w:rPr>
          <w:t>^2</w:t>
        </w:r>
      </w:ins>
      <w:ins w:id="345" w:author="斯" w:date="2021-08-14T22:01:08Z">
        <w:r>
          <w:rPr>
            <w:rFonts w:hint="eastAsia" w:ascii="Calibri" w:hAnsi="Calibri" w:cs="Calibri"/>
            <w:i w:val="0"/>
            <w:iCs w:val="0"/>
            <w:caps w:val="0"/>
            <w:color w:val="000000"/>
            <w:spacing w:val="0"/>
            <w:sz w:val="24"/>
            <w:szCs w:val="24"/>
            <w:shd w:val="clear" w:fill="FFFFFF"/>
            <w:vertAlign w:val="baseline"/>
            <w:lang w:val="en-US" w:eastAsia="zh-CN"/>
          </w:rPr>
          <w:t xml:space="preserve"> T</w:t>
        </w:r>
      </w:ins>
      <w:ins w:id="346" w:author="斯" w:date="2021-08-14T22:01:03Z">
        <w:r>
          <w:rPr>
            <w:rFonts w:hint="eastAsia" w:ascii="Calibri" w:hAnsi="Calibri" w:cs="Calibri"/>
            <w:i w:val="0"/>
            <w:iCs w:val="0"/>
            <w:caps w:val="0"/>
            <w:color w:val="000000"/>
            <w:spacing w:val="0"/>
            <w:sz w:val="24"/>
            <w:szCs w:val="24"/>
            <w:shd w:val="clear" w:fill="FFFFFF"/>
            <w:vertAlign w:val="baseline"/>
            <w:lang w:val="en-US" w:eastAsia="zh-CN"/>
          </w:rPr>
          <w:t>)</w:t>
        </w:r>
      </w:ins>
    </w:p>
    <w:p>
      <w:pPr>
        <w:pStyle w:val="3"/>
        <w:keepNext w:val="0"/>
        <w:keepLines w:val="0"/>
        <w:widowControl/>
        <w:numPr>
          <w:ilvl w:val="2"/>
          <w:numId w:val="6"/>
        </w:numPr>
        <w:suppressLineNumbers w:val="0"/>
        <w:shd w:val="clear" w:fill="FFFFFF"/>
        <w:spacing w:before="0" w:beforeAutospacing="0" w:after="0" w:afterAutospacing="0"/>
        <w:ind w:left="1260" w:right="0" w:hanging="420"/>
        <w:rPr>
          <w:ins w:id="348" w:author="斯" w:date="2021-08-14T22:00:37Z"/>
          <w:rFonts w:hint="default" w:ascii="Calibri" w:hAnsi="Calibri" w:cs="Calibri"/>
          <w:i w:val="0"/>
          <w:iCs w:val="0"/>
          <w:caps w:val="0"/>
          <w:color w:val="000000"/>
          <w:spacing w:val="0"/>
          <w:sz w:val="24"/>
          <w:szCs w:val="24"/>
          <w:shd w:val="clear" w:fill="FFFFFF"/>
          <w:vertAlign w:val="baseline"/>
          <w:lang w:val="en-US" w:eastAsia="zh-CN"/>
        </w:rPr>
        <w:pPrChange w:id="347" w:author="斯" w:date="2021-08-14T22:00:35Z">
          <w:pPr>
            <w:pStyle w:val="3"/>
            <w:keepNext w:val="0"/>
            <w:keepLines w:val="0"/>
            <w:widowControl/>
            <w:numPr>
              <w:ilvl w:val="-1"/>
              <w:numId w:val="0"/>
            </w:numPr>
            <w:suppressLineNumbers w:val="0"/>
            <w:shd w:val="clear" w:fill="FFFFFF"/>
            <w:spacing w:before="0" w:beforeAutospacing="0" w:after="0" w:afterAutospacing="0"/>
            <w:ind w:left="840" w:right="0" w:firstLine="0"/>
          </w:pPr>
        </w:pPrChange>
      </w:pPr>
      <w:ins w:id="349" w:author="斯" w:date="2021-08-14T22:00:29Z">
        <w:r>
          <w:rPr>
            <w:rFonts w:hint="eastAsia" w:ascii="Calibri" w:hAnsi="Calibri" w:cs="Calibri"/>
            <w:i w:val="0"/>
            <w:iCs w:val="0"/>
            <w:caps w:val="0"/>
            <w:color w:val="000000"/>
            <w:spacing w:val="0"/>
            <w:sz w:val="24"/>
            <w:szCs w:val="24"/>
            <w:shd w:val="clear" w:fill="FFFFFF"/>
            <w:vertAlign w:val="baseline"/>
            <w:lang w:val="en-US" w:eastAsia="zh-CN"/>
          </w:rPr>
          <w:t>N</w:t>
        </w:r>
      </w:ins>
      <w:ins w:id="350" w:author="斯" w:date="2021-08-14T22:02:47Z">
        <w:r>
          <w:rPr>
            <w:rFonts w:hint="eastAsia" w:ascii="Calibri" w:hAnsi="Calibri" w:cs="Calibri"/>
            <w:i w:val="0"/>
            <w:iCs w:val="0"/>
            <w:caps w:val="0"/>
            <w:color w:val="000000"/>
            <w:spacing w:val="0"/>
            <w:sz w:val="24"/>
            <w:szCs w:val="24"/>
            <w:shd w:val="clear" w:fill="FFFFFF"/>
            <w:vertAlign w:val="baseline"/>
            <w:lang w:val="en-US" w:eastAsia="zh-CN"/>
          </w:rPr>
          <w:t>，</w:t>
        </w:r>
      </w:ins>
      <w:ins w:id="351" w:author="斯" w:date="2021-08-14T22:02:40Z">
        <w:r>
          <w:rPr>
            <w:rFonts w:hint="eastAsia" w:ascii="Calibri" w:hAnsi="Calibri" w:cs="Calibri"/>
            <w:i w:val="0"/>
            <w:iCs w:val="0"/>
            <w:caps w:val="0"/>
            <w:color w:val="000000"/>
            <w:spacing w:val="0"/>
            <w:sz w:val="24"/>
            <w:szCs w:val="24"/>
            <w:shd w:val="clear" w:fill="FFFFFF"/>
            <w:vertAlign w:val="baseline"/>
            <w:lang w:val="en-US" w:eastAsia="zh-CN"/>
          </w:rPr>
          <w:t>没有</w:t>
        </w:r>
      </w:ins>
      <w:ins w:id="352" w:author="斯" w:date="2021-08-14T22:02:39Z">
        <w:r>
          <w:rPr>
            <w:rFonts w:hint="eastAsia" w:ascii="Calibri" w:hAnsi="Calibri" w:cs="Calibri"/>
            <w:i w:val="0"/>
            <w:iCs w:val="0"/>
            <w:caps w:val="0"/>
            <w:color w:val="000000"/>
            <w:spacing w:val="0"/>
            <w:sz w:val="24"/>
            <w:szCs w:val="24"/>
            <w:shd w:val="clear" w:fill="FFFFFF"/>
            <w:vertAlign w:val="baseline"/>
            <w:lang w:val="en-US" w:eastAsia="zh-CN"/>
          </w:rPr>
          <w:t>搜索</w:t>
        </w:r>
      </w:ins>
      <w:ins w:id="353" w:author="斯" w:date="2021-08-14T22:02:43Z">
        <w:r>
          <w:rPr>
            <w:rFonts w:hint="eastAsia" w:ascii="Calibri" w:hAnsi="Calibri" w:cs="Calibri"/>
            <w:i w:val="0"/>
            <w:iCs w:val="0"/>
            <w:caps w:val="0"/>
            <w:color w:val="000000"/>
            <w:spacing w:val="0"/>
            <w:sz w:val="24"/>
            <w:szCs w:val="24"/>
            <w:shd w:val="clear" w:fill="FFFFFF"/>
            <w:vertAlign w:val="baseline"/>
            <w:lang w:val="en-US" w:eastAsia="zh-CN"/>
          </w:rPr>
          <w:t>精度</w:t>
        </w:r>
      </w:ins>
      <w:ins w:id="354" w:author="斯" w:date="2021-08-14T22:02:45Z">
        <w:r>
          <w:rPr>
            <w:rFonts w:hint="eastAsia" w:ascii="Calibri" w:hAnsi="Calibri" w:cs="Calibri"/>
            <w:i w:val="0"/>
            <w:iCs w:val="0"/>
            <w:caps w:val="0"/>
            <w:color w:val="000000"/>
            <w:spacing w:val="0"/>
            <w:sz w:val="24"/>
            <w:szCs w:val="24"/>
            <w:shd w:val="clear" w:fill="FFFFFF"/>
            <w:vertAlign w:val="baseline"/>
            <w:lang w:val="en-US" w:eastAsia="zh-CN"/>
          </w:rPr>
          <w:t>问题</w:t>
        </w:r>
      </w:ins>
    </w:p>
    <w:p>
      <w:pPr>
        <w:pStyle w:val="3"/>
        <w:keepNext w:val="0"/>
        <w:keepLines w:val="0"/>
        <w:widowControl/>
        <w:numPr>
          <w:ilvl w:val="2"/>
          <w:numId w:val="6"/>
        </w:numPr>
        <w:suppressLineNumbers w:val="0"/>
        <w:shd w:val="clear" w:fill="FFFFFF"/>
        <w:spacing w:before="0" w:beforeAutospacing="0" w:after="0" w:afterAutospacing="0"/>
        <w:ind w:left="1260" w:right="0" w:hanging="420"/>
        <w:rPr>
          <w:ins w:id="356" w:author="斯" w:date="2021-08-14T22:00:16Z"/>
          <w:rFonts w:hint="default" w:ascii="Calibri" w:hAnsi="Calibri" w:cs="Calibri"/>
          <w:i w:val="0"/>
          <w:iCs w:val="0"/>
          <w:caps w:val="0"/>
          <w:color w:val="000000"/>
          <w:spacing w:val="0"/>
          <w:sz w:val="24"/>
          <w:szCs w:val="24"/>
          <w:shd w:val="clear" w:fill="FFFFFF"/>
          <w:vertAlign w:val="baseline"/>
          <w:lang w:val="en-US" w:eastAsia="zh-CN"/>
        </w:rPr>
        <w:pPrChange w:id="355" w:author="斯" w:date="2021-08-14T22:00:35Z">
          <w:pPr>
            <w:pStyle w:val="3"/>
            <w:keepNext w:val="0"/>
            <w:keepLines w:val="0"/>
            <w:widowControl/>
            <w:numPr>
              <w:ilvl w:val="-1"/>
              <w:numId w:val="0"/>
            </w:numPr>
            <w:suppressLineNumbers w:val="0"/>
            <w:shd w:val="clear" w:fill="FFFFFF"/>
            <w:spacing w:before="0" w:beforeAutospacing="0" w:after="0" w:afterAutospacing="0"/>
            <w:ind w:left="840" w:right="0" w:firstLine="0"/>
          </w:pPr>
        </w:pPrChange>
      </w:pPr>
      <w:ins w:id="357" w:author="斯" w:date="2021-08-14T22:00:40Z">
        <w:r>
          <w:rPr>
            <w:rFonts w:hint="eastAsia" w:ascii="Calibri" w:hAnsi="Calibri" w:cs="Calibri"/>
            <w:i w:val="0"/>
            <w:iCs w:val="0"/>
            <w:caps w:val="0"/>
            <w:color w:val="000000"/>
            <w:spacing w:val="0"/>
            <w:sz w:val="24"/>
            <w:szCs w:val="24"/>
            <w:shd w:val="clear" w:fill="FFFFFF"/>
            <w:vertAlign w:val="baseline"/>
            <w:lang w:val="en-US" w:eastAsia="zh-CN"/>
          </w:rPr>
          <w:t>T</w:t>
        </w:r>
      </w:ins>
      <w:ins w:id="358" w:author="斯" w:date="2021-08-14T22:02:49Z">
        <w:r>
          <w:rPr>
            <w:rFonts w:hint="eastAsia" w:ascii="Calibri" w:hAnsi="Calibri" w:cs="Calibri"/>
            <w:i w:val="0"/>
            <w:iCs w:val="0"/>
            <w:caps w:val="0"/>
            <w:color w:val="000000"/>
            <w:spacing w:val="0"/>
            <w:sz w:val="24"/>
            <w:szCs w:val="24"/>
            <w:shd w:val="clear" w:fill="FFFFFF"/>
            <w:vertAlign w:val="baseline"/>
            <w:lang w:val="en-US" w:eastAsia="zh-CN"/>
          </w:rPr>
          <w:t>，</w:t>
        </w:r>
      </w:ins>
      <w:ins w:id="359" w:author="斯" w:date="2021-08-14T22:01:54Z">
        <w:r>
          <w:rPr>
            <w:rFonts w:hint="eastAsia" w:ascii="Calibri" w:hAnsi="Calibri" w:cs="Calibri"/>
            <w:i w:val="0"/>
            <w:iCs w:val="0"/>
            <w:caps w:val="0"/>
            <w:color w:val="000000"/>
            <w:spacing w:val="0"/>
            <w:sz w:val="24"/>
            <w:szCs w:val="24"/>
            <w:shd w:val="clear" w:fill="FFFFFF"/>
            <w:vertAlign w:val="baseline"/>
            <w:lang w:val="en-US" w:eastAsia="zh-CN"/>
          </w:rPr>
          <w:t>采样率</w:t>
        </w:r>
      </w:ins>
      <w:ins w:id="360" w:author="斯" w:date="2021-08-14T22:01:55Z">
        <w:r>
          <w:rPr>
            <w:rFonts w:hint="eastAsia" w:ascii="Calibri" w:hAnsi="Calibri" w:cs="Calibri"/>
            <w:i w:val="0"/>
            <w:iCs w:val="0"/>
            <w:caps w:val="0"/>
            <w:color w:val="000000"/>
            <w:spacing w:val="0"/>
            <w:sz w:val="24"/>
            <w:szCs w:val="24"/>
            <w:shd w:val="clear" w:fill="FFFFFF"/>
            <w:vertAlign w:val="baseline"/>
            <w:lang w:val="en-US" w:eastAsia="zh-CN"/>
          </w:rPr>
          <w:t>，</w:t>
        </w:r>
      </w:ins>
      <w:ins w:id="361" w:author="斯" w:date="2021-08-14T22:01:57Z">
        <w:r>
          <w:rPr>
            <w:rFonts w:hint="eastAsia" w:ascii="Calibri" w:hAnsi="Calibri" w:cs="Calibri"/>
            <w:i w:val="0"/>
            <w:iCs w:val="0"/>
            <w:caps w:val="0"/>
            <w:color w:val="000000"/>
            <w:spacing w:val="0"/>
            <w:sz w:val="24"/>
            <w:szCs w:val="24"/>
            <w:shd w:val="clear" w:fill="FFFFFF"/>
            <w:vertAlign w:val="baseline"/>
            <w:lang w:val="en-US" w:eastAsia="zh-CN"/>
          </w:rPr>
          <w:t>5</w:t>
        </w:r>
      </w:ins>
      <w:ins w:id="362" w:author="斯" w:date="2021-08-14T22:01:59Z">
        <w:r>
          <w:rPr>
            <w:rFonts w:hint="eastAsia" w:ascii="Calibri" w:hAnsi="Calibri" w:cs="Calibri"/>
            <w:i w:val="0"/>
            <w:iCs w:val="0"/>
            <w:caps w:val="0"/>
            <w:color w:val="000000"/>
            <w:spacing w:val="0"/>
            <w:sz w:val="24"/>
            <w:szCs w:val="24"/>
            <w:shd w:val="clear" w:fill="FFFFFF"/>
            <w:vertAlign w:val="baseline"/>
            <w:lang w:val="en-US" w:eastAsia="zh-CN"/>
          </w:rPr>
          <w:t>Hz</w:t>
        </w:r>
      </w:ins>
      <w:ins w:id="363" w:author="斯" w:date="2021-08-14T22:02:02Z">
        <w:r>
          <w:rPr>
            <w:rFonts w:hint="eastAsia" w:ascii="Calibri" w:hAnsi="Calibri" w:cs="Calibri"/>
            <w:i w:val="0"/>
            <w:iCs w:val="0"/>
            <w:caps w:val="0"/>
            <w:color w:val="000000"/>
            <w:spacing w:val="0"/>
            <w:sz w:val="24"/>
            <w:szCs w:val="24"/>
            <w:shd w:val="clear" w:fill="FFFFFF"/>
            <w:vertAlign w:val="baseline"/>
            <w:lang w:val="en-US" w:eastAsia="zh-CN"/>
          </w:rPr>
          <w:t>可能</w:t>
        </w:r>
      </w:ins>
      <w:ins w:id="364" w:author="斯" w:date="2021-08-14T22:02:03Z">
        <w:r>
          <w:rPr>
            <w:rFonts w:hint="eastAsia" w:ascii="Calibri" w:hAnsi="Calibri" w:cs="Calibri"/>
            <w:i w:val="0"/>
            <w:iCs w:val="0"/>
            <w:caps w:val="0"/>
            <w:color w:val="000000"/>
            <w:spacing w:val="0"/>
            <w:sz w:val="24"/>
            <w:szCs w:val="24"/>
            <w:shd w:val="clear" w:fill="FFFFFF"/>
            <w:vertAlign w:val="baseline"/>
            <w:lang w:val="en-US" w:eastAsia="zh-CN"/>
          </w:rPr>
          <w:t>不行</w:t>
        </w:r>
      </w:ins>
    </w:p>
    <w:p>
      <w:pPr>
        <w:pStyle w:val="3"/>
        <w:keepNext w:val="0"/>
        <w:keepLines w:val="0"/>
        <w:widowControl/>
        <w:numPr>
          <w:ilvl w:val="0"/>
          <w:numId w:val="6"/>
          <w:ins w:id="366" w:author="斯" w:date="2021-08-14T21:40:31Z"/>
        </w:numPr>
        <w:suppressLineNumbers w:val="0"/>
        <w:shd w:val="clear" w:fill="FFFFFF"/>
        <w:spacing w:before="0" w:beforeAutospacing="0" w:after="0" w:afterAutospacing="0"/>
        <w:ind w:left="0" w:right="0" w:firstLine="0"/>
        <w:rPr>
          <w:ins w:id="367" w:author="斯" w:date="2021-08-14T22:06:39Z"/>
          <w:rFonts w:hint="default" w:ascii="Calibri" w:hAnsi="Calibri" w:cs="Calibri"/>
          <w:i w:val="0"/>
          <w:iCs w:val="0"/>
          <w:caps w:val="0"/>
          <w:color w:val="000000"/>
          <w:spacing w:val="0"/>
          <w:sz w:val="24"/>
          <w:szCs w:val="24"/>
          <w:shd w:val="clear" w:fill="FFFFFF"/>
          <w:vertAlign w:val="baseline"/>
          <w:lang w:val="en-US" w:eastAsia="zh-CN"/>
        </w:rPr>
        <w:pPrChange w:id="365" w:author="斯" w:date="2021-08-14T21:40:31Z">
          <w:pPr>
            <w:pStyle w:val="3"/>
            <w:keepNext w:val="0"/>
            <w:keepLines w:val="0"/>
            <w:widowControl/>
            <w:suppressLineNumbers w:val="0"/>
            <w:shd w:val="clear" w:fill="FFFFFF"/>
            <w:spacing w:before="0" w:beforeAutospacing="0" w:after="0" w:afterAutospacing="0"/>
            <w:ind w:left="1080" w:right="0" w:hanging="360"/>
          </w:pPr>
        </w:pPrChange>
      </w:pPr>
      <w:ins w:id="368" w:author="斯" w:date="2021-08-15T10:04:06Z">
        <w:r>
          <w:rPr>
            <w:rFonts w:hint="eastAsia" w:ascii="Calibri" w:hAnsi="Calibri" w:cs="Calibri"/>
            <w:i w:val="0"/>
            <w:iCs w:val="0"/>
            <w:caps w:val="0"/>
            <w:color w:val="000000"/>
            <w:spacing w:val="0"/>
            <w:sz w:val="24"/>
            <w:szCs w:val="24"/>
            <w:shd w:val="clear" w:fill="FFFFFF"/>
            <w:vertAlign w:val="baseline"/>
            <w:lang w:val="en-US" w:eastAsia="zh-CN"/>
          </w:rPr>
          <w:t>Orientation</w:t>
        </w:r>
      </w:ins>
      <w:ins w:id="369" w:author="斯" w:date="2021-08-15T10:10:34Z">
        <w:r>
          <w:rPr>
            <w:rFonts w:hint="eastAsia" w:ascii="Calibri" w:hAnsi="Calibri" w:cs="Calibri"/>
            <w:i w:val="0"/>
            <w:iCs w:val="0"/>
            <w:caps w:val="0"/>
            <w:color w:val="000000"/>
            <w:spacing w:val="0"/>
            <w:sz w:val="24"/>
            <w:szCs w:val="24"/>
            <w:shd w:val="clear" w:fill="FFFFFF"/>
            <w:vertAlign w:val="baseline"/>
            <w:lang w:val="en-US" w:eastAsia="zh-CN"/>
          </w:rPr>
          <w:t>深挖</w:t>
        </w:r>
      </w:ins>
      <w:ins w:id="370" w:author="斯" w:date="2021-08-15T10:10:36Z">
        <w:r>
          <w:rPr>
            <w:rFonts w:hint="eastAsia" w:ascii="Calibri" w:hAnsi="Calibri" w:cs="Calibri"/>
            <w:i w:val="0"/>
            <w:iCs w:val="0"/>
            <w:caps w:val="0"/>
            <w:color w:val="000000"/>
            <w:spacing w:val="0"/>
            <w:sz w:val="24"/>
            <w:szCs w:val="24"/>
            <w:shd w:val="clear" w:fill="FFFFFF"/>
            <w:vertAlign w:val="baseline"/>
            <w:lang w:val="en-US" w:eastAsia="zh-CN"/>
          </w:rPr>
          <w:t>，</w:t>
        </w:r>
      </w:ins>
      <w:ins w:id="371" w:author="斯" w:date="2021-08-15T10:12:46Z">
        <w:r>
          <w:rPr>
            <w:rFonts w:hint="eastAsia" w:ascii="Calibri" w:hAnsi="Calibri" w:cs="Calibri"/>
            <w:i w:val="0"/>
            <w:iCs w:val="0"/>
            <w:caps w:val="0"/>
            <w:color w:val="000000"/>
            <w:spacing w:val="0"/>
            <w:sz w:val="24"/>
            <w:szCs w:val="24"/>
            <w:shd w:val="clear" w:fill="FFFFFF"/>
            <w:vertAlign w:val="baseline"/>
            <w:lang w:val="en-US" w:eastAsia="zh-CN"/>
          </w:rPr>
          <w:t>因为</w:t>
        </w:r>
      </w:ins>
      <w:ins w:id="372" w:author="斯" w:date="2021-08-15T10:10:44Z">
        <w:r>
          <w:rPr>
            <w:rFonts w:hint="eastAsia" w:ascii="Calibri" w:hAnsi="Calibri" w:cs="Calibri"/>
            <w:i w:val="0"/>
            <w:iCs w:val="0"/>
            <w:caps w:val="0"/>
            <w:color w:val="000000"/>
            <w:spacing w:val="0"/>
            <w:sz w:val="24"/>
            <w:szCs w:val="24"/>
            <w:shd w:val="clear" w:fill="FFFFFF"/>
            <w:vertAlign w:val="baseline"/>
            <w:lang w:val="en-US" w:eastAsia="zh-CN"/>
          </w:rPr>
          <w:t>过去的</w:t>
        </w:r>
      </w:ins>
      <w:ins w:id="373" w:author="斯" w:date="2021-08-15T10:10:47Z">
        <w:r>
          <w:rPr>
            <w:rFonts w:hint="eastAsia" w:ascii="Calibri" w:hAnsi="Calibri" w:cs="Calibri"/>
            <w:i w:val="0"/>
            <w:iCs w:val="0"/>
            <w:caps w:val="0"/>
            <w:color w:val="000000"/>
            <w:spacing w:val="0"/>
            <w:sz w:val="24"/>
            <w:szCs w:val="24"/>
            <w:shd w:val="clear" w:fill="FFFFFF"/>
            <w:vertAlign w:val="baseline"/>
            <w:lang w:val="en-US" w:eastAsia="zh-CN"/>
          </w:rPr>
          <w:t>工作的</w:t>
        </w:r>
      </w:ins>
      <w:ins w:id="374" w:author="斯" w:date="2021-08-15T10:10:50Z">
        <w:r>
          <w:rPr>
            <w:rFonts w:hint="eastAsia" w:ascii="Calibri" w:hAnsi="Calibri" w:cs="Calibri"/>
            <w:i w:val="0"/>
            <w:iCs w:val="0"/>
            <w:caps w:val="0"/>
            <w:color w:val="000000"/>
            <w:spacing w:val="0"/>
            <w:sz w:val="24"/>
            <w:szCs w:val="24"/>
            <w:shd w:val="clear" w:fill="FFFFFF"/>
            <w:vertAlign w:val="baseline"/>
            <w:lang w:val="en-US" w:eastAsia="zh-CN"/>
          </w:rPr>
          <w:t>Orientation</w:t>
        </w:r>
      </w:ins>
      <w:ins w:id="375" w:author="斯" w:date="2021-08-15T10:10:54Z">
        <w:r>
          <w:rPr>
            <w:rFonts w:hint="eastAsia" w:ascii="Calibri" w:hAnsi="Calibri" w:cs="Calibri"/>
            <w:i w:val="0"/>
            <w:iCs w:val="0"/>
            <w:caps w:val="0"/>
            <w:color w:val="000000"/>
            <w:spacing w:val="0"/>
            <w:sz w:val="24"/>
            <w:szCs w:val="24"/>
            <w:shd w:val="clear" w:fill="FFFFFF"/>
            <w:vertAlign w:val="baseline"/>
            <w:lang w:val="en-US" w:eastAsia="zh-CN"/>
          </w:rPr>
          <w:t>可能</w:t>
        </w:r>
      </w:ins>
      <w:ins w:id="376" w:author="斯" w:date="2021-08-15T10:10:56Z">
        <w:r>
          <w:rPr>
            <w:rFonts w:hint="eastAsia" w:ascii="Calibri" w:hAnsi="Calibri" w:cs="Calibri"/>
            <w:i w:val="0"/>
            <w:iCs w:val="0"/>
            <w:caps w:val="0"/>
            <w:color w:val="000000"/>
            <w:spacing w:val="0"/>
            <w:sz w:val="24"/>
            <w:szCs w:val="24"/>
            <w:shd w:val="clear" w:fill="FFFFFF"/>
            <w:vertAlign w:val="baseline"/>
            <w:lang w:val="en-US" w:eastAsia="zh-CN"/>
          </w:rPr>
          <w:t>不准。</w:t>
        </w:r>
      </w:ins>
    </w:p>
    <w:p>
      <w:pPr>
        <w:pStyle w:val="3"/>
        <w:keepNext w:val="0"/>
        <w:keepLines w:val="0"/>
        <w:widowControl/>
        <w:numPr>
          <w:ilvl w:val="0"/>
          <w:numId w:val="0"/>
        </w:numPr>
        <w:suppressLineNumbers w:val="0"/>
        <w:shd w:val="clear" w:fill="FFFFFF"/>
        <w:spacing w:before="0" w:beforeAutospacing="0" w:after="0" w:afterAutospacing="0"/>
        <w:ind w:left="1080" w:right="0" w:hanging="360"/>
        <w:rPr>
          <w:ins w:id="378" w:author="斯" w:date="2021-08-14T22:06:39Z"/>
          <w:rFonts w:hint="eastAsia" w:ascii="Calibri" w:hAnsi="Calibri" w:cs="Calibri"/>
          <w:i w:val="0"/>
          <w:iCs w:val="0"/>
          <w:caps w:val="0"/>
          <w:color w:val="000000"/>
          <w:spacing w:val="0"/>
          <w:sz w:val="24"/>
          <w:szCs w:val="24"/>
          <w:shd w:val="clear" w:fill="FFFFFF"/>
          <w:vertAlign w:val="baseline"/>
          <w:lang w:val="en-US" w:eastAsia="zh-CN"/>
        </w:rPr>
        <w:pPrChange w:id="377" w:author="斯" w:date="2021-08-14T21:40:31Z">
          <w:pPr>
            <w:pStyle w:val="3"/>
            <w:keepNext w:val="0"/>
            <w:keepLines w:val="0"/>
            <w:widowControl/>
            <w:suppressLineNumbers w:val="0"/>
            <w:shd w:val="clear" w:fill="FFFFFF"/>
            <w:spacing w:before="0" w:beforeAutospacing="0" w:after="0" w:afterAutospacing="0"/>
            <w:ind w:left="1080" w:right="0" w:hanging="360"/>
          </w:pPr>
        </w:pPrChange>
      </w:pPr>
    </w:p>
    <w:p>
      <w:pPr>
        <w:pStyle w:val="3"/>
        <w:keepNext w:val="0"/>
        <w:keepLines w:val="0"/>
        <w:widowControl/>
        <w:numPr>
          <w:ilvl w:val="0"/>
          <w:numId w:val="0"/>
        </w:numPr>
        <w:suppressLineNumbers w:val="0"/>
        <w:shd w:val="clear" w:fill="FFFFFF"/>
        <w:spacing w:before="0" w:beforeAutospacing="0" w:after="0" w:afterAutospacing="0"/>
        <w:ind w:left="0" w:right="0" w:firstLine="0"/>
        <w:rPr>
          <w:ins w:id="380" w:author="斯" w:date="2021-08-14T22:06:41Z"/>
          <w:rFonts w:hint="eastAsia" w:ascii="Calibri" w:hAnsi="Calibri" w:cs="Calibri"/>
          <w:i w:val="0"/>
          <w:iCs w:val="0"/>
          <w:caps w:val="0"/>
          <w:color w:val="000000"/>
          <w:spacing w:val="0"/>
          <w:sz w:val="24"/>
          <w:szCs w:val="24"/>
          <w:shd w:val="clear" w:fill="FFFFFF"/>
          <w:vertAlign w:val="baseline"/>
          <w:lang w:val="en-US" w:eastAsia="zh-CN"/>
        </w:rPr>
        <w:pPrChange w:id="379" w:author="斯" w:date="2021-08-14T22:06:40Z">
          <w:pPr>
            <w:pStyle w:val="3"/>
            <w:keepNext w:val="0"/>
            <w:keepLines w:val="0"/>
            <w:widowControl/>
            <w:suppressLineNumbers w:val="0"/>
            <w:shd w:val="clear" w:fill="FFFFFF"/>
            <w:spacing w:before="0" w:beforeAutospacing="0" w:after="0" w:afterAutospacing="0"/>
            <w:ind w:left="1080" w:right="0" w:hanging="360"/>
          </w:pPr>
        </w:pPrChange>
      </w:pPr>
    </w:p>
    <w:p>
      <w:pPr>
        <w:pStyle w:val="3"/>
        <w:keepNext w:val="0"/>
        <w:keepLines w:val="0"/>
        <w:widowControl/>
        <w:numPr>
          <w:ilvl w:val="0"/>
          <w:numId w:val="0"/>
        </w:numPr>
        <w:suppressLineNumbers w:val="0"/>
        <w:shd w:val="clear" w:fill="FFFFFF"/>
        <w:spacing w:before="0" w:beforeAutospacing="0" w:after="0" w:afterAutospacing="0"/>
        <w:ind w:left="0" w:right="0" w:firstLine="0"/>
        <w:rPr>
          <w:ins w:id="382" w:author="斯" w:date="2021-08-14T22:06:50Z"/>
          <w:rFonts w:hint="eastAsia" w:ascii="Calibri" w:hAnsi="Calibri" w:cs="Calibri"/>
          <w:i w:val="0"/>
          <w:iCs w:val="0"/>
          <w:caps w:val="0"/>
          <w:color w:val="000000"/>
          <w:spacing w:val="0"/>
          <w:sz w:val="24"/>
          <w:szCs w:val="24"/>
          <w:shd w:val="clear" w:fill="FFFFFF"/>
          <w:vertAlign w:val="baseline"/>
          <w:lang w:val="en-US" w:eastAsia="zh-CN"/>
        </w:rPr>
        <w:pPrChange w:id="381" w:author="斯" w:date="2021-08-14T22:06:40Z">
          <w:pPr>
            <w:pStyle w:val="3"/>
            <w:keepNext w:val="0"/>
            <w:keepLines w:val="0"/>
            <w:widowControl/>
            <w:suppressLineNumbers w:val="0"/>
            <w:shd w:val="clear" w:fill="FFFFFF"/>
            <w:spacing w:before="0" w:beforeAutospacing="0" w:after="0" w:afterAutospacing="0"/>
            <w:ind w:left="1080" w:right="0" w:hanging="360"/>
          </w:pPr>
        </w:pPrChange>
      </w:pPr>
      <w:ins w:id="383" w:author="斯" w:date="2021-08-14T22:06:48Z">
        <w:r>
          <w:rPr>
            <w:rFonts w:hint="eastAsia" w:ascii="Calibri" w:hAnsi="Calibri" w:cs="Calibri"/>
            <w:i w:val="0"/>
            <w:iCs w:val="0"/>
            <w:caps w:val="0"/>
            <w:color w:val="000000"/>
            <w:spacing w:val="0"/>
            <w:sz w:val="24"/>
            <w:szCs w:val="24"/>
            <w:shd w:val="clear" w:fill="FFFFFF"/>
            <w:vertAlign w:val="baseline"/>
            <w:lang w:val="en-US" w:eastAsia="zh-CN"/>
          </w:rPr>
          <w:t>遗留</w:t>
        </w:r>
      </w:ins>
      <w:ins w:id="384" w:author="斯" w:date="2021-08-14T22:06:49Z">
        <w:r>
          <w:rPr>
            <w:rFonts w:hint="eastAsia" w:ascii="Calibri" w:hAnsi="Calibri" w:cs="Calibri"/>
            <w:i w:val="0"/>
            <w:iCs w:val="0"/>
            <w:caps w:val="0"/>
            <w:color w:val="000000"/>
            <w:spacing w:val="0"/>
            <w:sz w:val="24"/>
            <w:szCs w:val="24"/>
            <w:shd w:val="clear" w:fill="FFFFFF"/>
            <w:vertAlign w:val="baseline"/>
            <w:lang w:val="en-US" w:eastAsia="zh-CN"/>
          </w:rPr>
          <w:t>问题：</w:t>
        </w:r>
      </w:ins>
    </w:p>
    <w:p>
      <w:pPr>
        <w:pStyle w:val="3"/>
        <w:keepNext w:val="0"/>
        <w:keepLines w:val="0"/>
        <w:widowControl/>
        <w:numPr>
          <w:ilvl w:val="0"/>
          <w:numId w:val="7"/>
          <w:ins w:id="386" w:author="斯" w:date="2021-08-14T22:07:54Z"/>
        </w:numPr>
        <w:suppressLineNumbers w:val="0"/>
        <w:shd w:val="clear" w:fill="FFFFFF"/>
        <w:spacing w:before="0" w:beforeAutospacing="0" w:after="0" w:afterAutospacing="0"/>
        <w:ind w:left="0" w:right="0" w:firstLine="0"/>
        <w:rPr>
          <w:ins w:id="387" w:author="斯" w:date="2021-08-14T22:17:50Z"/>
          <w:rFonts w:hint="default" w:ascii="Calibri" w:hAnsi="Calibri" w:cs="Calibri"/>
          <w:i w:val="0"/>
          <w:iCs w:val="0"/>
          <w:caps w:val="0"/>
          <w:color w:val="000000"/>
          <w:spacing w:val="0"/>
          <w:sz w:val="24"/>
          <w:szCs w:val="24"/>
          <w:shd w:val="clear" w:fill="FFFFFF"/>
          <w:vertAlign w:val="baseline"/>
          <w:lang w:val="en-US" w:eastAsia="zh-CN"/>
        </w:rPr>
        <w:pPrChange w:id="385" w:author="斯" w:date="2021-08-14T22:07:54Z">
          <w:pPr>
            <w:pStyle w:val="3"/>
            <w:keepNext w:val="0"/>
            <w:keepLines w:val="0"/>
            <w:widowControl/>
            <w:suppressLineNumbers w:val="0"/>
            <w:shd w:val="clear" w:fill="FFFFFF"/>
            <w:spacing w:before="0" w:beforeAutospacing="0" w:after="0" w:afterAutospacing="0"/>
            <w:ind w:left="1080" w:right="0" w:hanging="360"/>
          </w:pPr>
        </w:pPrChange>
      </w:pPr>
      <w:ins w:id="388" w:author="斯" w:date="2021-08-14T22:07:44Z">
        <w:r>
          <w:rPr>
            <w:rFonts w:hint="eastAsia" w:ascii="Calibri" w:hAnsi="Calibri" w:cs="Calibri"/>
            <w:i w:val="0"/>
            <w:iCs w:val="0"/>
            <w:caps w:val="0"/>
            <w:color w:val="000000"/>
            <w:spacing w:val="0"/>
            <w:sz w:val="24"/>
            <w:szCs w:val="24"/>
            <w:shd w:val="clear" w:fill="FFFFFF"/>
            <w:vertAlign w:val="baseline"/>
            <w:lang w:val="en-US" w:eastAsia="zh-CN"/>
          </w:rPr>
          <w:t>《</w:t>
        </w:r>
      </w:ins>
      <w:ins w:id="389" w:author="斯" w:date="2021-08-14T22:07:48Z">
        <w:r>
          <w:rPr>
            <w:rFonts w:hint="eastAsia" w:ascii="Calibri" w:hAnsi="Calibri" w:cs="Calibri"/>
            <w:i w:val="0"/>
            <w:iCs w:val="0"/>
            <w:caps w:val="0"/>
            <w:color w:val="000000"/>
            <w:spacing w:val="0"/>
            <w:sz w:val="24"/>
            <w:szCs w:val="24"/>
            <w:shd w:val="clear" w:fill="FFFFFF"/>
            <w:vertAlign w:val="baseline"/>
            <w:lang w:val="en-US" w:eastAsia="zh-CN"/>
          </w:rPr>
          <w:t>Real-time Arm Skeleton Tracking and Gesture Inference Tolerant to Missing Wearable Sensors</w:t>
        </w:r>
      </w:ins>
      <w:ins w:id="390" w:author="斯" w:date="2021-08-14T22:08:00Z">
        <w:r>
          <w:rPr>
            <w:rFonts w:hint="eastAsia" w:ascii="Calibri" w:hAnsi="Calibri" w:cs="Calibri"/>
            <w:i w:val="0"/>
            <w:iCs w:val="0"/>
            <w:caps w:val="0"/>
            <w:color w:val="000000"/>
            <w:spacing w:val="0"/>
            <w:sz w:val="24"/>
            <w:szCs w:val="24"/>
            <w:shd w:val="clear" w:fill="FFFFFF"/>
            <w:vertAlign w:val="baseline"/>
            <w:lang w:val="en-US" w:eastAsia="zh-CN"/>
          </w:rPr>
          <w:t>w</w:t>
        </w:r>
      </w:ins>
      <w:ins w:id="391" w:author="斯" w:date="2021-08-14T22:08:03Z">
        <w:r>
          <w:rPr>
            <w:rFonts w:hint="eastAsia" w:ascii="Calibri" w:hAnsi="Calibri" w:cs="Calibri"/>
            <w:i w:val="0"/>
            <w:iCs w:val="0"/>
            <w:caps w:val="0"/>
            <w:color w:val="000000"/>
            <w:spacing w:val="0"/>
            <w:sz w:val="24"/>
            <w:szCs w:val="24"/>
            <w:shd w:val="clear" w:fill="FFFFFF"/>
            <w:vertAlign w:val="baseline"/>
            <w:lang w:val="en-US" w:eastAsia="zh-CN"/>
          </w:rPr>
          <w:t>》</w:t>
        </w:r>
      </w:ins>
      <w:ins w:id="392" w:author="斯" w:date="2021-08-14T22:08:15Z">
        <w:r>
          <w:rPr>
            <w:rFonts w:hint="eastAsia" w:ascii="Calibri" w:hAnsi="Calibri" w:cs="Calibri"/>
            <w:i w:val="0"/>
            <w:iCs w:val="0"/>
            <w:caps w:val="0"/>
            <w:color w:val="000000"/>
            <w:spacing w:val="0"/>
            <w:sz w:val="24"/>
            <w:szCs w:val="24"/>
            <w:shd w:val="clear" w:fill="FFFFFF"/>
            <w:vertAlign w:val="baseline"/>
            <w:lang w:val="en-US" w:eastAsia="zh-CN"/>
          </w:rPr>
          <w:t>为什么</w:t>
        </w:r>
      </w:ins>
      <w:ins w:id="393" w:author="斯" w:date="2021-08-14T22:08:17Z">
        <w:r>
          <w:rPr>
            <w:rFonts w:hint="eastAsia" w:ascii="Calibri" w:hAnsi="Calibri" w:cs="Calibri"/>
            <w:i w:val="0"/>
            <w:iCs w:val="0"/>
            <w:caps w:val="0"/>
            <w:color w:val="000000"/>
            <w:spacing w:val="0"/>
            <w:sz w:val="24"/>
            <w:szCs w:val="24"/>
            <w:shd w:val="clear" w:fill="FFFFFF"/>
            <w:vertAlign w:val="baseline"/>
            <w:lang w:val="en-US" w:eastAsia="zh-CN"/>
          </w:rPr>
          <w:t>一开始</w:t>
        </w:r>
      </w:ins>
      <w:ins w:id="394" w:author="斯" w:date="2021-08-14T22:08:19Z">
        <w:r>
          <w:rPr>
            <w:rFonts w:hint="eastAsia" w:ascii="Calibri" w:hAnsi="Calibri" w:cs="Calibri"/>
            <w:i w:val="0"/>
            <w:iCs w:val="0"/>
            <w:caps w:val="0"/>
            <w:color w:val="000000"/>
            <w:spacing w:val="0"/>
            <w:sz w:val="24"/>
            <w:szCs w:val="24"/>
            <w:shd w:val="clear" w:fill="FFFFFF"/>
            <w:vertAlign w:val="baseline"/>
            <w:lang w:val="en-US" w:eastAsia="zh-CN"/>
          </w:rPr>
          <w:t>不用</w:t>
        </w:r>
      </w:ins>
      <w:ins w:id="395" w:author="斯" w:date="2021-08-14T22:08:21Z">
        <w:r>
          <w:rPr>
            <w:rFonts w:hint="eastAsia" w:ascii="Calibri" w:hAnsi="Calibri" w:cs="Calibri"/>
            <w:i w:val="0"/>
            <w:iCs w:val="0"/>
            <w:caps w:val="0"/>
            <w:color w:val="000000"/>
            <w:spacing w:val="0"/>
            <w:sz w:val="24"/>
            <w:szCs w:val="24"/>
            <w:shd w:val="clear" w:fill="FFFFFF"/>
            <w:vertAlign w:val="baseline"/>
            <w:lang w:val="en-US" w:eastAsia="zh-CN"/>
          </w:rPr>
          <w:t>R</w:t>
        </w:r>
      </w:ins>
      <w:ins w:id="396" w:author="斯" w:date="2021-08-14T22:08:23Z">
        <w:r>
          <w:rPr>
            <w:rFonts w:hint="eastAsia" w:ascii="Calibri" w:hAnsi="Calibri" w:cs="Calibri"/>
            <w:i w:val="0"/>
            <w:iCs w:val="0"/>
            <w:caps w:val="0"/>
            <w:color w:val="000000"/>
            <w:spacing w:val="0"/>
            <w:sz w:val="24"/>
            <w:szCs w:val="24"/>
            <w:shd w:val="clear" w:fill="FFFFFF"/>
            <w:vertAlign w:val="baseline"/>
            <w:lang w:val="en-US" w:eastAsia="zh-CN"/>
          </w:rPr>
          <w:t>NN</w:t>
        </w:r>
      </w:ins>
      <w:ins w:id="397" w:author="斯" w:date="2021-08-14T22:08:26Z">
        <w:r>
          <w:rPr>
            <w:rFonts w:hint="eastAsia" w:ascii="Calibri" w:hAnsi="Calibri" w:cs="Calibri"/>
            <w:i w:val="0"/>
            <w:iCs w:val="0"/>
            <w:caps w:val="0"/>
            <w:color w:val="000000"/>
            <w:spacing w:val="0"/>
            <w:sz w:val="24"/>
            <w:szCs w:val="24"/>
            <w:shd w:val="clear" w:fill="FFFFFF"/>
            <w:vertAlign w:val="baseline"/>
            <w:lang w:val="en-US" w:eastAsia="zh-CN"/>
          </w:rPr>
          <w:t>做</w:t>
        </w:r>
      </w:ins>
      <w:ins w:id="398" w:author="斯" w:date="2021-08-14T22:08:39Z">
        <w:r>
          <w:rPr>
            <w:rFonts w:hint="eastAsia" w:ascii="Calibri" w:hAnsi="Calibri" w:cs="Calibri"/>
            <w:i w:val="0"/>
            <w:iCs w:val="0"/>
            <w:caps w:val="0"/>
            <w:color w:val="000000"/>
            <w:spacing w:val="0"/>
            <w:sz w:val="24"/>
            <w:szCs w:val="24"/>
            <w:shd w:val="clear" w:fill="FFFFFF"/>
            <w:vertAlign w:val="baseline"/>
            <w:lang w:val="en-US" w:eastAsia="zh-CN"/>
          </w:rPr>
          <w:t>（</w:t>
        </w:r>
      </w:ins>
      <w:ins w:id="399" w:author="斯" w:date="2021-08-14T22:08:42Z">
        <w:r>
          <w:rPr>
            <w:rFonts w:hint="eastAsia" w:ascii="Calibri" w:hAnsi="Calibri" w:cs="Calibri"/>
            <w:i w:val="0"/>
            <w:iCs w:val="0"/>
            <w:caps w:val="0"/>
            <w:color w:val="000000"/>
            <w:spacing w:val="0"/>
            <w:sz w:val="24"/>
            <w:szCs w:val="24"/>
            <w:shd w:val="clear" w:fill="FFFFFF"/>
            <w:vertAlign w:val="baseline"/>
            <w:lang w:val="en-US" w:eastAsia="zh-CN"/>
          </w:rPr>
          <w:t>读</w:t>
        </w:r>
      </w:ins>
      <w:ins w:id="400" w:author="斯" w:date="2021-08-14T22:08:45Z">
        <w:r>
          <w:rPr>
            <w:rFonts w:hint="eastAsia" w:ascii="Calibri" w:hAnsi="Calibri" w:cs="Calibri"/>
            <w:i w:val="0"/>
            <w:iCs w:val="0"/>
            <w:caps w:val="0"/>
            <w:color w:val="000000"/>
            <w:spacing w:val="0"/>
            <w:sz w:val="24"/>
            <w:szCs w:val="24"/>
            <w:shd w:val="clear" w:fill="FFFFFF"/>
            <w:vertAlign w:val="baseline"/>
            <w:lang w:val="en-US" w:eastAsia="zh-CN"/>
          </w:rPr>
          <w:t>introduction</w:t>
        </w:r>
      </w:ins>
      <w:ins w:id="401" w:author="斯" w:date="2021-08-14T22:08:46Z">
        <w:r>
          <w:rPr>
            <w:rFonts w:hint="eastAsia" w:ascii="Calibri" w:hAnsi="Calibri" w:cs="Calibri"/>
            <w:i w:val="0"/>
            <w:iCs w:val="0"/>
            <w:caps w:val="0"/>
            <w:color w:val="000000"/>
            <w:spacing w:val="0"/>
            <w:sz w:val="24"/>
            <w:szCs w:val="24"/>
            <w:shd w:val="clear" w:fill="FFFFFF"/>
            <w:vertAlign w:val="baseline"/>
            <w:lang w:val="en-US" w:eastAsia="zh-CN"/>
          </w:rPr>
          <w:t>，</w:t>
        </w:r>
      </w:ins>
      <w:ins w:id="402" w:author="斯" w:date="2021-08-14T22:08:59Z">
        <w:r>
          <w:rPr>
            <w:rFonts w:hint="eastAsia" w:ascii="Calibri" w:hAnsi="Calibri" w:cs="Calibri"/>
            <w:i w:val="0"/>
            <w:iCs w:val="0"/>
            <w:caps w:val="0"/>
            <w:color w:val="000000"/>
            <w:spacing w:val="0"/>
            <w:sz w:val="24"/>
            <w:szCs w:val="24"/>
            <w:shd w:val="clear" w:fill="FFFFFF"/>
            <w:vertAlign w:val="baseline"/>
            <w:lang w:val="en-US" w:eastAsia="zh-CN"/>
          </w:rPr>
          <w:t>找</w:t>
        </w:r>
      </w:ins>
      <w:ins w:id="403" w:author="斯" w:date="2021-08-14T22:09:01Z">
        <w:r>
          <w:rPr>
            <w:rFonts w:hint="eastAsia" w:ascii="Calibri" w:hAnsi="Calibri" w:cs="Calibri"/>
            <w:i w:val="0"/>
            <w:iCs w:val="0"/>
            <w:caps w:val="0"/>
            <w:color w:val="000000"/>
            <w:spacing w:val="0"/>
            <w:sz w:val="24"/>
            <w:szCs w:val="24"/>
            <w:shd w:val="clear" w:fill="FFFFFF"/>
            <w:vertAlign w:val="baseline"/>
            <w:lang w:val="en-US" w:eastAsia="zh-CN"/>
          </w:rPr>
          <w:t>motivation</w:t>
        </w:r>
      </w:ins>
      <w:ins w:id="404" w:author="斯" w:date="2021-08-14T22:08:39Z">
        <w:r>
          <w:rPr>
            <w:rFonts w:hint="eastAsia" w:ascii="Calibri" w:hAnsi="Calibri" w:cs="Calibri"/>
            <w:i w:val="0"/>
            <w:iCs w:val="0"/>
            <w:caps w:val="0"/>
            <w:color w:val="000000"/>
            <w:spacing w:val="0"/>
            <w:sz w:val="24"/>
            <w:szCs w:val="24"/>
            <w:shd w:val="clear" w:fill="FFFFFF"/>
            <w:vertAlign w:val="baseline"/>
            <w:lang w:val="en-US" w:eastAsia="zh-CN"/>
          </w:rPr>
          <w:t>）</w:t>
        </w:r>
      </w:ins>
    </w:p>
    <w:p>
      <w:pPr>
        <w:pStyle w:val="3"/>
        <w:keepNext w:val="0"/>
        <w:keepLines w:val="0"/>
        <w:widowControl/>
        <w:numPr>
          <w:ilvl w:val="0"/>
          <w:numId w:val="7"/>
          <w:ins w:id="406" w:author="斯" w:date="2021-08-14T22:07:54Z"/>
        </w:numPr>
        <w:suppressLineNumbers w:val="0"/>
        <w:shd w:val="clear" w:fill="FFFFFF"/>
        <w:spacing w:before="0" w:beforeAutospacing="0" w:after="0" w:afterAutospacing="0"/>
        <w:ind w:left="0" w:right="0" w:firstLine="0"/>
        <w:rPr>
          <w:ins w:id="407" w:author="斯" w:date="2021-08-14T22:18:06Z"/>
          <w:rFonts w:hint="default" w:ascii="Calibri" w:hAnsi="Calibri" w:cs="Calibri"/>
          <w:i w:val="0"/>
          <w:iCs w:val="0"/>
          <w:caps w:val="0"/>
          <w:color w:val="000000"/>
          <w:spacing w:val="0"/>
          <w:sz w:val="24"/>
          <w:szCs w:val="24"/>
          <w:shd w:val="clear" w:fill="FFFFFF"/>
          <w:vertAlign w:val="baseline"/>
          <w:lang w:val="en-US" w:eastAsia="zh-CN"/>
        </w:rPr>
        <w:pPrChange w:id="405" w:author="斯" w:date="2021-08-14T22:07:54Z">
          <w:pPr>
            <w:pStyle w:val="3"/>
            <w:keepNext w:val="0"/>
            <w:keepLines w:val="0"/>
            <w:widowControl/>
            <w:suppressLineNumbers w:val="0"/>
            <w:shd w:val="clear" w:fill="FFFFFF"/>
            <w:spacing w:before="0" w:beforeAutospacing="0" w:after="0" w:afterAutospacing="0"/>
            <w:ind w:left="1080" w:right="0" w:hanging="360"/>
          </w:pPr>
        </w:pPrChange>
      </w:pPr>
      <w:ins w:id="408" w:author="斯" w:date="2021-08-14T22:17:53Z">
        <w:r>
          <w:rPr>
            <w:rFonts w:hint="eastAsia" w:ascii="Calibri" w:hAnsi="Calibri" w:cs="Calibri"/>
            <w:i w:val="0"/>
            <w:iCs w:val="0"/>
            <w:caps w:val="0"/>
            <w:color w:val="000000"/>
            <w:spacing w:val="0"/>
            <w:sz w:val="24"/>
            <w:szCs w:val="24"/>
            <w:shd w:val="clear" w:fill="FFFFFF"/>
            <w:vertAlign w:val="baseline"/>
            <w:lang w:val="en-US" w:eastAsia="zh-CN"/>
          </w:rPr>
          <w:t>表是</w:t>
        </w:r>
      </w:ins>
      <w:ins w:id="409" w:author="斯" w:date="2021-08-14T22:17:56Z">
        <w:r>
          <w:rPr>
            <w:rFonts w:hint="eastAsia" w:ascii="Calibri" w:hAnsi="Calibri" w:cs="Calibri"/>
            <w:i w:val="0"/>
            <w:iCs w:val="0"/>
            <w:caps w:val="0"/>
            <w:color w:val="000000"/>
            <w:spacing w:val="0"/>
            <w:sz w:val="24"/>
            <w:szCs w:val="24"/>
            <w:shd w:val="clear" w:fill="FFFFFF"/>
            <w:vertAlign w:val="baseline"/>
            <w:lang w:val="en-US" w:eastAsia="zh-CN"/>
          </w:rPr>
          <w:t>戴在</w:t>
        </w:r>
      </w:ins>
      <w:ins w:id="410" w:author="斯" w:date="2021-08-14T22:17:58Z">
        <w:r>
          <w:rPr>
            <w:rFonts w:hint="eastAsia" w:ascii="Calibri" w:hAnsi="Calibri" w:cs="Calibri"/>
            <w:i w:val="0"/>
            <w:iCs w:val="0"/>
            <w:caps w:val="0"/>
            <w:color w:val="000000"/>
            <w:spacing w:val="0"/>
            <w:sz w:val="24"/>
            <w:szCs w:val="24"/>
            <w:shd w:val="clear" w:fill="FFFFFF"/>
            <w:vertAlign w:val="baseline"/>
            <w:lang w:val="en-US" w:eastAsia="zh-CN"/>
          </w:rPr>
          <w:t>手腕上</w:t>
        </w:r>
      </w:ins>
      <w:ins w:id="411" w:author="斯" w:date="2021-08-14T22:17:59Z">
        <w:r>
          <w:rPr>
            <w:rFonts w:hint="eastAsia" w:ascii="Calibri" w:hAnsi="Calibri" w:cs="Calibri"/>
            <w:i w:val="0"/>
            <w:iCs w:val="0"/>
            <w:caps w:val="0"/>
            <w:color w:val="000000"/>
            <w:spacing w:val="0"/>
            <w:sz w:val="24"/>
            <w:szCs w:val="24"/>
            <w:shd w:val="clear" w:fill="FFFFFF"/>
            <w:vertAlign w:val="baseline"/>
            <w:lang w:val="en-US" w:eastAsia="zh-CN"/>
          </w:rPr>
          <w:t>还是</w:t>
        </w:r>
      </w:ins>
      <w:ins w:id="412" w:author="斯" w:date="2021-08-14T22:18:03Z">
        <w:r>
          <w:rPr>
            <w:rFonts w:hint="eastAsia" w:ascii="Calibri" w:hAnsi="Calibri" w:cs="Calibri"/>
            <w:i w:val="0"/>
            <w:iCs w:val="0"/>
            <w:caps w:val="0"/>
            <w:color w:val="000000"/>
            <w:spacing w:val="0"/>
            <w:sz w:val="24"/>
            <w:szCs w:val="24"/>
            <w:shd w:val="clear" w:fill="FFFFFF"/>
            <w:vertAlign w:val="baseline"/>
            <w:lang w:val="en-US" w:eastAsia="zh-CN"/>
          </w:rPr>
          <w:t>小臂</w:t>
        </w:r>
      </w:ins>
      <w:ins w:id="413" w:author="斯" w:date="2021-08-14T22:18:04Z">
        <w:r>
          <w:rPr>
            <w:rFonts w:hint="eastAsia" w:ascii="Calibri" w:hAnsi="Calibri" w:cs="Calibri"/>
            <w:i w:val="0"/>
            <w:iCs w:val="0"/>
            <w:caps w:val="0"/>
            <w:color w:val="000000"/>
            <w:spacing w:val="0"/>
            <w:sz w:val="24"/>
            <w:szCs w:val="24"/>
            <w:shd w:val="clear" w:fill="FFFFFF"/>
            <w:vertAlign w:val="baseline"/>
            <w:lang w:val="en-US" w:eastAsia="zh-CN"/>
          </w:rPr>
          <w:t>上</w:t>
        </w:r>
      </w:ins>
      <w:ins w:id="414" w:author="斯" w:date="2021-08-14T22:18:05Z">
        <w:r>
          <w:rPr>
            <w:rFonts w:hint="eastAsia" w:ascii="Calibri" w:hAnsi="Calibri" w:cs="Calibri"/>
            <w:i w:val="0"/>
            <w:iCs w:val="0"/>
            <w:caps w:val="0"/>
            <w:color w:val="000000"/>
            <w:spacing w:val="0"/>
            <w:sz w:val="24"/>
            <w:szCs w:val="24"/>
            <w:shd w:val="clear" w:fill="FFFFFF"/>
            <w:vertAlign w:val="baseline"/>
            <w:lang w:val="en-US" w:eastAsia="zh-CN"/>
          </w:rPr>
          <w:t>？</w:t>
        </w:r>
      </w:ins>
    </w:p>
    <w:p>
      <w:pPr>
        <w:pStyle w:val="3"/>
        <w:keepNext w:val="0"/>
        <w:keepLines w:val="0"/>
        <w:widowControl/>
        <w:numPr>
          <w:ilvl w:val="1"/>
          <w:numId w:val="7"/>
          <w:ins w:id="416" w:author="斯" w:date="2021-08-14T22:18:06Z"/>
        </w:numPr>
        <w:suppressLineNumbers w:val="0"/>
        <w:shd w:val="clear" w:fill="FFFFFF"/>
        <w:spacing w:before="0" w:beforeAutospacing="0" w:after="0" w:afterAutospacing="0"/>
        <w:ind w:left="840" w:right="0" w:hanging="420"/>
        <w:rPr>
          <w:ins w:id="417" w:author="斯" w:date="2021-08-14T22:20:26Z"/>
          <w:rFonts w:hint="default" w:ascii="Calibri" w:hAnsi="Calibri" w:cs="Calibri"/>
          <w:i w:val="0"/>
          <w:iCs w:val="0"/>
          <w:caps w:val="0"/>
          <w:color w:val="000000"/>
          <w:spacing w:val="0"/>
          <w:sz w:val="24"/>
          <w:szCs w:val="24"/>
          <w:shd w:val="clear" w:fill="FFFFFF"/>
          <w:vertAlign w:val="baseline"/>
          <w:lang w:val="en-US" w:eastAsia="zh-CN"/>
        </w:rPr>
        <w:pPrChange w:id="415" w:author="斯" w:date="2021-08-14T22:18:06Z">
          <w:pPr>
            <w:pStyle w:val="3"/>
            <w:keepNext w:val="0"/>
            <w:keepLines w:val="0"/>
            <w:widowControl/>
            <w:suppressLineNumbers w:val="0"/>
            <w:shd w:val="clear" w:fill="FFFFFF"/>
            <w:spacing w:before="0" w:beforeAutospacing="0" w:after="0" w:afterAutospacing="0"/>
            <w:ind w:left="1080" w:right="0" w:hanging="360"/>
          </w:pPr>
        </w:pPrChange>
      </w:pPr>
      <w:ins w:id="418" w:author="斯" w:date="2021-08-14T22:18:09Z">
        <w:r>
          <w:rPr>
            <w:rFonts w:hint="eastAsia" w:ascii="Calibri" w:hAnsi="Calibri" w:cs="Calibri"/>
            <w:i w:val="0"/>
            <w:iCs w:val="0"/>
            <w:caps w:val="0"/>
            <w:color w:val="000000"/>
            <w:spacing w:val="0"/>
            <w:sz w:val="24"/>
            <w:szCs w:val="24"/>
            <w:shd w:val="clear" w:fill="FFFFFF"/>
            <w:vertAlign w:val="baseline"/>
            <w:lang w:val="en-US" w:eastAsia="zh-CN"/>
          </w:rPr>
          <w:t>手腕</w:t>
        </w:r>
      </w:ins>
      <w:ins w:id="419" w:author="斯" w:date="2021-08-14T22:18:11Z">
        <w:r>
          <w:rPr>
            <w:rFonts w:hint="eastAsia" w:ascii="Calibri" w:hAnsi="Calibri" w:cs="Calibri"/>
            <w:i w:val="0"/>
            <w:iCs w:val="0"/>
            <w:caps w:val="0"/>
            <w:color w:val="000000"/>
            <w:spacing w:val="0"/>
            <w:sz w:val="24"/>
            <w:szCs w:val="24"/>
            <w:shd w:val="clear" w:fill="FFFFFF"/>
            <w:vertAlign w:val="baseline"/>
            <w:lang w:val="en-US" w:eastAsia="zh-CN"/>
          </w:rPr>
          <w:t>乱动</w:t>
        </w:r>
      </w:ins>
      <w:ins w:id="420" w:author="斯" w:date="2021-08-14T22:18:12Z">
        <w:r>
          <w:rPr>
            <w:rFonts w:hint="eastAsia" w:ascii="Calibri" w:hAnsi="Calibri" w:cs="Calibri"/>
            <w:i w:val="0"/>
            <w:iCs w:val="0"/>
            <w:caps w:val="0"/>
            <w:color w:val="000000"/>
            <w:spacing w:val="0"/>
            <w:sz w:val="24"/>
            <w:szCs w:val="24"/>
            <w:shd w:val="clear" w:fill="FFFFFF"/>
            <w:vertAlign w:val="baseline"/>
            <w:lang w:val="en-US" w:eastAsia="zh-CN"/>
          </w:rPr>
          <w:t>会</w:t>
        </w:r>
      </w:ins>
      <w:ins w:id="421" w:author="斯" w:date="2021-08-14T22:18:31Z">
        <w:r>
          <w:rPr>
            <w:rFonts w:hint="eastAsia" w:ascii="Calibri" w:hAnsi="Calibri" w:cs="Calibri"/>
            <w:i w:val="0"/>
            <w:iCs w:val="0"/>
            <w:caps w:val="0"/>
            <w:color w:val="000000"/>
            <w:spacing w:val="0"/>
            <w:sz w:val="24"/>
            <w:szCs w:val="24"/>
            <w:shd w:val="clear" w:fill="FFFFFF"/>
            <w:vertAlign w:val="baseline"/>
            <w:lang w:val="en-US" w:eastAsia="zh-CN"/>
          </w:rPr>
          <w:t>影响</w:t>
        </w:r>
      </w:ins>
      <w:ins w:id="422" w:author="斯" w:date="2021-08-14T22:20:25Z">
        <w:r>
          <w:rPr>
            <w:rFonts w:hint="eastAsia" w:ascii="Calibri" w:hAnsi="Calibri" w:cs="Calibri"/>
            <w:i w:val="0"/>
            <w:iCs w:val="0"/>
            <w:caps w:val="0"/>
            <w:color w:val="000000"/>
            <w:spacing w:val="0"/>
            <w:sz w:val="24"/>
            <w:szCs w:val="24"/>
            <w:shd w:val="clear" w:fill="FFFFFF"/>
            <w:vertAlign w:val="baseline"/>
            <w:lang w:val="en-US" w:eastAsia="zh-CN"/>
          </w:rPr>
          <w:t>方向</w:t>
        </w:r>
      </w:ins>
      <w:ins w:id="423" w:author="斯" w:date="2021-08-14T22:20:26Z">
        <w:r>
          <w:rPr>
            <w:rFonts w:hint="eastAsia" w:ascii="Calibri" w:hAnsi="Calibri" w:cs="Calibri"/>
            <w:i w:val="0"/>
            <w:iCs w:val="0"/>
            <w:caps w:val="0"/>
            <w:color w:val="000000"/>
            <w:spacing w:val="0"/>
            <w:sz w:val="24"/>
            <w:szCs w:val="24"/>
            <w:shd w:val="clear" w:fill="FFFFFF"/>
            <w:vertAlign w:val="baseline"/>
            <w:lang w:val="en-US" w:eastAsia="zh-CN"/>
          </w:rPr>
          <w:t>。</w:t>
        </w:r>
      </w:ins>
    </w:p>
    <w:p>
      <w:pPr>
        <w:pStyle w:val="3"/>
        <w:keepNext w:val="0"/>
        <w:keepLines w:val="0"/>
        <w:widowControl/>
        <w:numPr>
          <w:ilvl w:val="1"/>
          <w:numId w:val="7"/>
          <w:ins w:id="425" w:author="斯" w:date="2021-08-14T22:31:33Z"/>
        </w:numPr>
        <w:suppressLineNumbers w:val="0"/>
        <w:shd w:val="clear" w:fill="FFFFFF"/>
        <w:spacing w:before="0" w:beforeAutospacing="0" w:after="0" w:afterAutospacing="0"/>
        <w:ind w:left="840" w:right="0" w:hanging="420"/>
        <w:rPr>
          <w:ins w:id="426" w:author="斯" w:date="2021-08-15T09:45:03Z"/>
          <w:rFonts w:hint="default" w:ascii="Calibri" w:hAnsi="Calibri" w:cs="Calibri"/>
          <w:i w:val="0"/>
          <w:iCs w:val="0"/>
          <w:caps w:val="0"/>
          <w:color w:val="000000"/>
          <w:spacing w:val="0"/>
          <w:sz w:val="24"/>
          <w:szCs w:val="24"/>
          <w:shd w:val="clear" w:fill="FFFFFF"/>
          <w:vertAlign w:val="baseline"/>
          <w:lang w:val="en-US" w:eastAsia="zh-CN"/>
        </w:rPr>
        <w:pPrChange w:id="424" w:author="斯" w:date="2021-08-14T22:31:33Z">
          <w:pPr>
            <w:pStyle w:val="3"/>
            <w:keepNext w:val="0"/>
            <w:keepLines w:val="0"/>
            <w:widowControl/>
            <w:suppressLineNumbers w:val="0"/>
            <w:shd w:val="clear" w:fill="FFFFFF"/>
            <w:spacing w:before="0" w:beforeAutospacing="0" w:after="0" w:afterAutospacing="0"/>
            <w:ind w:left="1080" w:right="0" w:hanging="360"/>
          </w:pPr>
        </w:pPrChange>
      </w:pPr>
      <w:ins w:id="427" w:author="斯" w:date="2021-08-14T22:20:29Z">
        <w:r>
          <w:rPr>
            <w:rFonts w:hint="eastAsia" w:ascii="Calibri" w:hAnsi="Calibri" w:cs="Calibri"/>
            <w:i w:val="0"/>
            <w:iCs w:val="0"/>
            <w:caps w:val="0"/>
            <w:color w:val="000000"/>
            <w:spacing w:val="0"/>
            <w:sz w:val="24"/>
            <w:szCs w:val="24"/>
            <w:shd w:val="clear" w:fill="FFFFFF"/>
            <w:vertAlign w:val="baseline"/>
            <w:lang w:val="en-US" w:eastAsia="zh-CN"/>
          </w:rPr>
          <w:t>手臂的</w:t>
        </w:r>
      </w:ins>
      <w:ins w:id="428" w:author="斯" w:date="2021-08-14T22:20:31Z">
        <w:r>
          <w:rPr>
            <w:rFonts w:hint="eastAsia" w:ascii="Calibri" w:hAnsi="Calibri" w:cs="Calibri"/>
            <w:i w:val="0"/>
            <w:iCs w:val="0"/>
            <w:caps w:val="0"/>
            <w:color w:val="000000"/>
            <w:spacing w:val="0"/>
            <w:sz w:val="24"/>
            <w:szCs w:val="24"/>
            <w:shd w:val="clear" w:fill="FFFFFF"/>
            <w:vertAlign w:val="baseline"/>
            <w:lang w:val="en-US" w:eastAsia="zh-CN"/>
          </w:rPr>
          <w:t>方向</w:t>
        </w:r>
      </w:ins>
      <w:ins w:id="429" w:author="斯" w:date="2021-08-14T22:20:38Z">
        <w:r>
          <w:rPr>
            <w:rFonts w:hint="eastAsia" w:ascii="Calibri" w:hAnsi="Calibri" w:cs="Calibri"/>
            <w:i w:val="0"/>
            <w:iCs w:val="0"/>
            <w:caps w:val="0"/>
            <w:color w:val="000000"/>
            <w:spacing w:val="0"/>
            <w:sz w:val="24"/>
            <w:szCs w:val="24"/>
            <w:shd w:val="clear" w:fill="FFFFFF"/>
            <w:vertAlign w:val="baseline"/>
            <w:lang w:val="en-US" w:eastAsia="zh-CN"/>
          </w:rPr>
          <w:t>自由度</w:t>
        </w:r>
      </w:ins>
      <w:ins w:id="430" w:author="斯" w:date="2021-08-14T22:20:40Z">
        <w:r>
          <w:rPr>
            <w:rFonts w:hint="eastAsia" w:ascii="Calibri" w:hAnsi="Calibri" w:cs="Calibri"/>
            <w:i w:val="0"/>
            <w:iCs w:val="0"/>
            <w:caps w:val="0"/>
            <w:color w:val="000000"/>
            <w:spacing w:val="0"/>
            <w:sz w:val="24"/>
            <w:szCs w:val="24"/>
            <w:shd w:val="clear" w:fill="FFFFFF"/>
            <w:vertAlign w:val="baseline"/>
            <w:lang w:val="en-US" w:eastAsia="zh-CN"/>
          </w:rPr>
          <w:t>更小。</w:t>
        </w:r>
      </w:ins>
    </w:p>
    <w:p>
      <w:pPr>
        <w:pStyle w:val="3"/>
        <w:keepNext w:val="0"/>
        <w:keepLines w:val="0"/>
        <w:widowControl/>
        <w:numPr>
          <w:ilvl w:val="-1"/>
          <w:numId w:val="0"/>
        </w:numPr>
        <w:suppressLineNumbers w:val="0"/>
        <w:shd w:val="clear" w:fill="FFFFFF"/>
        <w:spacing w:before="0" w:beforeAutospacing="0" w:after="0" w:afterAutospacing="0"/>
        <w:ind w:left="420" w:right="0" w:firstLine="420"/>
        <w:rPr>
          <w:ins w:id="432" w:author="斯" w:date="2021-08-14T22:31:33Z"/>
          <w:rFonts w:hint="eastAsia" w:ascii="Calibri" w:hAnsi="Calibri" w:cs="Calibri"/>
          <w:b/>
          <w:bCs/>
          <w:i w:val="0"/>
          <w:iCs w:val="0"/>
          <w:caps w:val="0"/>
          <w:color w:val="000000"/>
          <w:spacing w:val="0"/>
          <w:sz w:val="24"/>
          <w:szCs w:val="24"/>
          <w:shd w:val="clear" w:fill="FFFFFF"/>
          <w:vertAlign w:val="baseline"/>
          <w:lang w:val="en-US" w:eastAsia="zh-CN"/>
          <w:rPrChange w:id="433" w:author="斯" w:date="2021-08-15T09:45:35Z">
            <w:rPr>
              <w:ins w:id="434" w:author="斯" w:date="2021-08-14T22:31:33Z"/>
              <w:rFonts w:hint="default" w:ascii="Calibri" w:hAnsi="Calibri" w:cs="Calibri"/>
              <w:i w:val="0"/>
              <w:iCs w:val="0"/>
              <w:caps w:val="0"/>
              <w:color w:val="000000"/>
              <w:spacing w:val="0"/>
              <w:sz w:val="24"/>
              <w:szCs w:val="24"/>
              <w:shd w:val="clear" w:fill="FFFFFF"/>
              <w:vertAlign w:val="baseline"/>
              <w:lang w:val="en-US" w:eastAsia="zh-CN"/>
            </w:rPr>
          </w:rPrChange>
        </w:rPr>
        <w:pPrChange w:id="431" w:author="斯" w:date="2021-08-15T10:09:31Z">
          <w:pPr>
            <w:pStyle w:val="3"/>
            <w:keepNext w:val="0"/>
            <w:keepLines w:val="0"/>
            <w:widowControl/>
            <w:suppressLineNumbers w:val="0"/>
            <w:shd w:val="clear" w:fill="FFFFFF"/>
            <w:spacing w:before="0" w:beforeAutospacing="0" w:after="0" w:afterAutospacing="0"/>
            <w:ind w:left="1080" w:right="0" w:hanging="360"/>
          </w:pPr>
        </w:pPrChange>
      </w:pPr>
      <w:ins w:id="435" w:author="斯" w:date="2021-08-15T09:45:20Z">
        <w:r>
          <w:rPr>
            <w:rFonts w:hint="eastAsia" w:ascii="Calibri" w:hAnsi="Calibri" w:cs="Calibri"/>
            <w:b/>
            <w:bCs/>
            <w:i w:val="0"/>
            <w:iCs w:val="0"/>
            <w:caps w:val="0"/>
            <w:color w:val="000000"/>
            <w:spacing w:val="0"/>
            <w:sz w:val="24"/>
            <w:szCs w:val="24"/>
            <w:shd w:val="clear" w:fill="FFFFFF"/>
            <w:vertAlign w:val="baseline"/>
            <w:lang w:val="en-US" w:eastAsia="zh-CN"/>
            <w:rPrChange w:id="436" w:author="斯" w:date="2021-08-15T09:45:35Z">
              <w:rPr>
                <w:rFonts w:hint="eastAsia" w:ascii="Calibri" w:hAnsi="Calibri" w:cs="Calibri"/>
                <w:i w:val="0"/>
                <w:iCs w:val="0"/>
                <w:caps w:val="0"/>
                <w:color w:val="000000"/>
                <w:spacing w:val="0"/>
                <w:sz w:val="24"/>
                <w:szCs w:val="24"/>
                <w:shd w:val="clear" w:fill="FFFFFF"/>
                <w:vertAlign w:val="baseline"/>
                <w:lang w:val="en-US" w:eastAsia="zh-CN"/>
              </w:rPr>
            </w:rPrChange>
          </w:rPr>
          <w:t>先</w:t>
        </w:r>
      </w:ins>
      <w:ins w:id="438" w:author="斯" w:date="2021-08-15T09:45:30Z">
        <w:r>
          <w:rPr>
            <w:rFonts w:hint="eastAsia" w:ascii="Calibri" w:hAnsi="Calibri" w:cs="Calibri"/>
            <w:b/>
            <w:bCs/>
            <w:i w:val="0"/>
            <w:iCs w:val="0"/>
            <w:caps w:val="0"/>
            <w:color w:val="000000"/>
            <w:spacing w:val="0"/>
            <w:sz w:val="24"/>
            <w:szCs w:val="24"/>
            <w:shd w:val="clear" w:fill="FFFFFF"/>
            <w:vertAlign w:val="baseline"/>
            <w:lang w:val="en-US" w:eastAsia="zh-CN"/>
            <w:rPrChange w:id="439" w:author="斯" w:date="2021-08-15T09:45:35Z">
              <w:rPr>
                <w:rFonts w:hint="eastAsia" w:ascii="Calibri" w:hAnsi="Calibri" w:cs="Calibri"/>
                <w:i w:val="0"/>
                <w:iCs w:val="0"/>
                <w:caps w:val="0"/>
                <w:color w:val="000000"/>
                <w:spacing w:val="0"/>
                <w:sz w:val="24"/>
                <w:szCs w:val="24"/>
                <w:shd w:val="clear" w:fill="FFFFFF"/>
                <w:vertAlign w:val="baseline"/>
                <w:lang w:val="en-US" w:eastAsia="zh-CN"/>
              </w:rPr>
            </w:rPrChange>
          </w:rPr>
          <w:t>做</w:t>
        </w:r>
      </w:ins>
      <w:ins w:id="441" w:author="斯" w:date="2021-08-15T09:45:31Z">
        <w:r>
          <w:rPr>
            <w:rFonts w:hint="eastAsia" w:ascii="Calibri" w:hAnsi="Calibri" w:cs="Calibri"/>
            <w:b/>
            <w:bCs/>
            <w:i w:val="0"/>
            <w:iCs w:val="0"/>
            <w:caps w:val="0"/>
            <w:color w:val="000000"/>
            <w:spacing w:val="0"/>
            <w:sz w:val="24"/>
            <w:szCs w:val="24"/>
            <w:shd w:val="clear" w:fill="FFFFFF"/>
            <w:vertAlign w:val="baseline"/>
            <w:lang w:val="en-US" w:eastAsia="zh-CN"/>
            <w:rPrChange w:id="442" w:author="斯" w:date="2021-08-15T09:45:35Z">
              <w:rPr>
                <w:rFonts w:hint="eastAsia" w:ascii="Calibri" w:hAnsi="Calibri" w:cs="Calibri"/>
                <w:i w:val="0"/>
                <w:iCs w:val="0"/>
                <w:caps w:val="0"/>
                <w:color w:val="000000"/>
                <w:spacing w:val="0"/>
                <w:sz w:val="24"/>
                <w:szCs w:val="24"/>
                <w:shd w:val="clear" w:fill="FFFFFF"/>
                <w:vertAlign w:val="baseline"/>
                <w:lang w:val="en-US" w:eastAsia="zh-CN"/>
              </w:rPr>
            </w:rPrChange>
          </w:rPr>
          <w:t>手臂</w:t>
        </w:r>
      </w:ins>
    </w:p>
    <w:p>
      <w:pPr>
        <w:pStyle w:val="3"/>
        <w:keepNext w:val="0"/>
        <w:keepLines w:val="0"/>
        <w:widowControl/>
        <w:numPr>
          <w:ilvl w:val="0"/>
          <w:numId w:val="7"/>
          <w:ins w:id="445" w:author="斯" w:date="2021-08-14T22:31:36Z"/>
        </w:numPr>
        <w:suppressLineNumbers w:val="0"/>
        <w:shd w:val="clear" w:fill="FFFFFF"/>
        <w:spacing w:before="0" w:beforeAutospacing="0" w:after="0" w:afterAutospacing="0"/>
        <w:ind w:left="0" w:right="0" w:firstLine="0"/>
        <w:rPr>
          <w:ins w:id="446" w:author="斯" w:date="2021-08-15T10:09:32Z"/>
          <w:rFonts w:hint="default" w:ascii="Calibri" w:hAnsi="Calibri" w:cs="Calibri"/>
          <w:i w:val="0"/>
          <w:iCs w:val="0"/>
          <w:caps w:val="0"/>
          <w:color w:val="000000"/>
          <w:spacing w:val="0"/>
          <w:sz w:val="24"/>
          <w:szCs w:val="24"/>
          <w:shd w:val="clear" w:fill="FFFFFF"/>
          <w:vertAlign w:val="baseline"/>
          <w:lang w:val="en-US" w:eastAsia="zh-CN"/>
        </w:rPr>
        <w:pPrChange w:id="444" w:author="斯" w:date="2021-08-14T22:31:36Z">
          <w:pPr>
            <w:pStyle w:val="3"/>
            <w:keepNext w:val="0"/>
            <w:keepLines w:val="0"/>
            <w:widowControl/>
            <w:suppressLineNumbers w:val="0"/>
            <w:shd w:val="clear" w:fill="FFFFFF"/>
            <w:spacing w:before="0" w:beforeAutospacing="0" w:after="0" w:afterAutospacing="0"/>
            <w:ind w:left="1080" w:right="0" w:hanging="360"/>
          </w:pPr>
        </w:pPrChange>
      </w:pPr>
      <w:ins w:id="447" w:author="斯" w:date="2021-08-14T22:31:42Z">
        <w:r>
          <w:rPr>
            <w:rFonts w:hint="eastAsia" w:ascii="Calibri" w:hAnsi="Calibri" w:cs="Calibri"/>
            <w:i w:val="0"/>
            <w:iCs w:val="0"/>
            <w:caps w:val="0"/>
            <w:color w:val="000000"/>
            <w:spacing w:val="0"/>
            <w:sz w:val="24"/>
            <w:szCs w:val="24"/>
            <w:shd w:val="clear" w:fill="FFFFFF"/>
            <w:vertAlign w:val="baseline"/>
            <w:lang w:val="en-US" w:eastAsia="zh-CN"/>
          </w:rPr>
          <w:t>具体</w:t>
        </w:r>
      </w:ins>
      <w:ins w:id="448" w:author="斯" w:date="2021-08-14T22:31:51Z">
        <w:r>
          <w:rPr>
            <w:rFonts w:hint="eastAsia" w:ascii="Calibri" w:hAnsi="Calibri" w:cs="Calibri"/>
            <w:i w:val="0"/>
            <w:iCs w:val="0"/>
            <w:caps w:val="0"/>
            <w:color w:val="000000"/>
            <w:spacing w:val="0"/>
            <w:sz w:val="24"/>
            <w:szCs w:val="24"/>
            <w:shd w:val="clear" w:fill="FFFFFF"/>
            <w:vertAlign w:val="baseline"/>
            <w:lang w:val="en-US" w:eastAsia="zh-CN"/>
          </w:rPr>
          <w:t>应用</w:t>
        </w:r>
      </w:ins>
      <w:ins w:id="449" w:author="斯" w:date="2021-08-14T22:31:58Z">
        <w:r>
          <w:rPr>
            <w:rFonts w:hint="eastAsia" w:ascii="Calibri" w:hAnsi="Calibri" w:cs="Calibri"/>
            <w:i w:val="0"/>
            <w:iCs w:val="0"/>
            <w:caps w:val="0"/>
            <w:color w:val="000000"/>
            <w:spacing w:val="0"/>
            <w:sz w:val="24"/>
            <w:szCs w:val="24"/>
            <w:shd w:val="clear" w:fill="FFFFFF"/>
            <w:vertAlign w:val="baseline"/>
            <w:lang w:val="en-US" w:eastAsia="zh-CN"/>
          </w:rPr>
          <w:t>场景</w:t>
        </w:r>
      </w:ins>
      <w:ins w:id="450" w:author="斯" w:date="2021-08-14T22:31:59Z">
        <w:r>
          <w:rPr>
            <w:rFonts w:hint="eastAsia" w:ascii="Calibri" w:hAnsi="Calibri" w:cs="Calibri"/>
            <w:i w:val="0"/>
            <w:iCs w:val="0"/>
            <w:caps w:val="0"/>
            <w:color w:val="000000"/>
            <w:spacing w:val="0"/>
            <w:sz w:val="24"/>
            <w:szCs w:val="24"/>
            <w:shd w:val="clear" w:fill="FFFFFF"/>
            <w:vertAlign w:val="baseline"/>
            <w:lang w:val="en-US" w:eastAsia="zh-CN"/>
          </w:rPr>
          <w:t>？</w:t>
        </w:r>
      </w:ins>
    </w:p>
    <w:p>
      <w:pPr>
        <w:pStyle w:val="3"/>
        <w:keepNext w:val="0"/>
        <w:keepLines w:val="0"/>
        <w:widowControl/>
        <w:numPr>
          <w:ilvl w:val="0"/>
          <w:numId w:val="7"/>
          <w:ins w:id="452" w:author="斯" w:date="2021-08-14T22:31:36Z"/>
        </w:numPr>
        <w:suppressLineNumbers w:val="0"/>
        <w:shd w:val="clear" w:fill="FFFFFF"/>
        <w:spacing w:before="0" w:beforeAutospacing="0" w:after="0" w:afterAutospacing="0"/>
        <w:ind w:left="0" w:right="0" w:firstLine="0"/>
        <w:rPr>
          <w:ins w:id="453" w:author="斯" w:date="2021-08-14T22:43:34Z"/>
          <w:rFonts w:hint="default" w:ascii="Calibri" w:hAnsi="Calibri" w:cs="Calibri"/>
          <w:i w:val="0"/>
          <w:iCs w:val="0"/>
          <w:caps w:val="0"/>
          <w:color w:val="000000"/>
          <w:spacing w:val="0"/>
          <w:sz w:val="24"/>
          <w:szCs w:val="24"/>
          <w:shd w:val="clear" w:fill="FFFFFF"/>
          <w:vertAlign w:val="baseline"/>
          <w:lang w:val="en-US" w:eastAsia="zh-CN"/>
        </w:rPr>
        <w:pPrChange w:id="451" w:author="斯" w:date="2021-08-14T22:31:36Z">
          <w:pPr>
            <w:pStyle w:val="3"/>
            <w:keepNext w:val="0"/>
            <w:keepLines w:val="0"/>
            <w:widowControl/>
            <w:suppressLineNumbers w:val="0"/>
            <w:shd w:val="clear" w:fill="FFFFFF"/>
            <w:spacing w:before="0" w:beforeAutospacing="0" w:after="0" w:afterAutospacing="0"/>
            <w:ind w:left="1080" w:right="0" w:hanging="360"/>
          </w:pPr>
        </w:pPrChange>
      </w:pPr>
      <w:ins w:id="454" w:author="斯" w:date="2021-08-15T10:09:41Z">
        <w:r>
          <w:rPr>
            <w:rFonts w:hint="eastAsia" w:ascii="Calibri" w:hAnsi="Calibri" w:cs="Calibri"/>
            <w:i w:val="0"/>
            <w:iCs w:val="0"/>
            <w:caps w:val="0"/>
            <w:color w:val="000000"/>
            <w:spacing w:val="0"/>
            <w:sz w:val="24"/>
            <w:szCs w:val="24"/>
            <w:shd w:val="clear" w:fill="FFFFFF"/>
            <w:vertAlign w:val="baseline"/>
            <w:lang w:val="en-US" w:eastAsia="zh-CN"/>
          </w:rPr>
          <w:t>Ori</w:t>
        </w:r>
      </w:ins>
      <w:ins w:id="455" w:author="斯" w:date="2021-08-15T10:09:42Z">
        <w:r>
          <w:rPr>
            <w:rFonts w:hint="eastAsia" w:ascii="Calibri" w:hAnsi="Calibri" w:cs="Calibri"/>
            <w:i w:val="0"/>
            <w:iCs w:val="0"/>
            <w:caps w:val="0"/>
            <w:color w:val="000000"/>
            <w:spacing w:val="0"/>
            <w:sz w:val="24"/>
            <w:szCs w:val="24"/>
            <w:shd w:val="clear" w:fill="FFFFFF"/>
            <w:vertAlign w:val="baseline"/>
            <w:lang w:val="en-US" w:eastAsia="zh-CN"/>
          </w:rPr>
          <w:t>ent</w:t>
        </w:r>
      </w:ins>
      <w:ins w:id="456" w:author="斯" w:date="2021-08-15T10:09:46Z">
        <w:r>
          <w:rPr>
            <w:rFonts w:hint="eastAsia" w:ascii="Calibri" w:hAnsi="Calibri" w:cs="Calibri"/>
            <w:i w:val="0"/>
            <w:iCs w:val="0"/>
            <w:caps w:val="0"/>
            <w:color w:val="000000"/>
            <w:spacing w:val="0"/>
            <w:sz w:val="24"/>
            <w:szCs w:val="24"/>
            <w:shd w:val="clear" w:fill="FFFFFF"/>
            <w:vertAlign w:val="baseline"/>
            <w:lang w:val="en-US" w:eastAsia="zh-CN"/>
          </w:rPr>
          <w:t>atio</w:t>
        </w:r>
      </w:ins>
      <w:ins w:id="457" w:author="斯" w:date="2021-08-15T10:09:47Z">
        <w:r>
          <w:rPr>
            <w:rFonts w:hint="eastAsia" w:ascii="Calibri" w:hAnsi="Calibri" w:cs="Calibri"/>
            <w:i w:val="0"/>
            <w:iCs w:val="0"/>
            <w:caps w:val="0"/>
            <w:color w:val="000000"/>
            <w:spacing w:val="0"/>
            <w:sz w:val="24"/>
            <w:szCs w:val="24"/>
            <w:shd w:val="clear" w:fill="FFFFFF"/>
            <w:vertAlign w:val="baseline"/>
            <w:lang w:val="en-US" w:eastAsia="zh-CN"/>
          </w:rPr>
          <w:t xml:space="preserve">n </w:t>
        </w:r>
      </w:ins>
      <w:ins w:id="458" w:author="斯" w:date="2021-08-15T10:09:54Z">
        <w:r>
          <w:rPr>
            <w:rFonts w:hint="eastAsia" w:ascii="Calibri" w:hAnsi="Calibri" w:cs="Calibri"/>
            <w:i w:val="0"/>
            <w:iCs w:val="0"/>
            <w:caps w:val="0"/>
            <w:color w:val="000000"/>
            <w:spacing w:val="0"/>
            <w:sz w:val="24"/>
            <w:szCs w:val="24"/>
            <w:shd w:val="clear" w:fill="FFFFFF"/>
            <w:vertAlign w:val="baseline"/>
            <w:lang w:val="en-US" w:eastAsia="zh-CN"/>
          </w:rPr>
          <w:t>网络</w:t>
        </w:r>
      </w:ins>
      <w:ins w:id="459" w:author="斯" w:date="2021-08-15T10:09:55Z">
        <w:r>
          <w:rPr>
            <w:rFonts w:hint="eastAsia" w:ascii="Calibri" w:hAnsi="Calibri" w:cs="Calibri"/>
            <w:i w:val="0"/>
            <w:iCs w:val="0"/>
            <w:caps w:val="0"/>
            <w:color w:val="000000"/>
            <w:spacing w:val="0"/>
            <w:sz w:val="24"/>
            <w:szCs w:val="24"/>
            <w:shd w:val="clear" w:fill="FFFFFF"/>
            <w:vertAlign w:val="baseline"/>
            <w:lang w:val="en-US" w:eastAsia="zh-CN"/>
          </w:rPr>
          <w:t>的</w:t>
        </w:r>
      </w:ins>
      <w:ins w:id="460" w:author="斯" w:date="2021-08-15T10:09:58Z">
        <w:r>
          <w:rPr>
            <w:rFonts w:hint="eastAsia" w:ascii="Calibri" w:hAnsi="Calibri" w:cs="Calibri"/>
            <w:i w:val="0"/>
            <w:iCs w:val="0"/>
            <w:caps w:val="0"/>
            <w:color w:val="000000"/>
            <w:spacing w:val="0"/>
            <w:sz w:val="24"/>
            <w:szCs w:val="24"/>
            <w:shd w:val="clear" w:fill="FFFFFF"/>
            <w:vertAlign w:val="baseline"/>
            <w:lang w:val="en-US" w:eastAsia="zh-CN"/>
          </w:rPr>
          <w:t>更新</w:t>
        </w:r>
      </w:ins>
      <w:ins w:id="461" w:author="斯" w:date="2021-08-15T10:10:01Z">
        <w:r>
          <w:rPr>
            <w:rFonts w:hint="eastAsia" w:ascii="Calibri" w:hAnsi="Calibri" w:cs="Calibri"/>
            <w:i w:val="0"/>
            <w:iCs w:val="0"/>
            <w:caps w:val="0"/>
            <w:color w:val="000000"/>
            <w:spacing w:val="0"/>
            <w:sz w:val="24"/>
            <w:szCs w:val="24"/>
            <w:shd w:val="clear" w:fill="FFFFFF"/>
            <w:vertAlign w:val="baseline"/>
            <w:lang w:val="en-US" w:eastAsia="zh-CN"/>
          </w:rPr>
          <w:t>只用</w:t>
        </w:r>
      </w:ins>
    </w:p>
    <w:p>
      <w:pPr>
        <w:pStyle w:val="3"/>
        <w:keepNext w:val="0"/>
        <w:keepLines w:val="0"/>
        <w:widowControl/>
        <w:numPr>
          <w:ilvl w:val="0"/>
          <w:numId w:val="7"/>
          <w:ins w:id="463" w:author="斯" w:date="2021-08-14T22:31:36Z"/>
        </w:numPr>
        <w:suppressLineNumbers w:val="0"/>
        <w:shd w:val="clear" w:fill="FFFFFF"/>
        <w:spacing w:before="0" w:beforeAutospacing="0" w:after="0" w:afterAutospacing="0"/>
        <w:ind w:left="0" w:right="0" w:firstLine="0"/>
        <w:rPr>
          <w:ins w:id="464" w:author="斯" w:date="2021-08-14T22:10:06Z"/>
          <w:rFonts w:hint="default" w:ascii="Calibri" w:hAnsi="Calibri" w:cs="Calibri"/>
          <w:i w:val="0"/>
          <w:iCs w:val="0"/>
          <w:caps w:val="0"/>
          <w:color w:val="000000"/>
          <w:spacing w:val="0"/>
          <w:sz w:val="24"/>
          <w:szCs w:val="24"/>
          <w:shd w:val="clear" w:fill="FFFFFF"/>
          <w:vertAlign w:val="baseline"/>
          <w:lang w:val="en-US" w:eastAsia="zh-CN"/>
        </w:rPr>
        <w:pPrChange w:id="462" w:author="斯" w:date="2021-08-14T22:31:36Z">
          <w:pPr>
            <w:pStyle w:val="3"/>
            <w:keepNext w:val="0"/>
            <w:keepLines w:val="0"/>
            <w:widowControl/>
            <w:suppressLineNumbers w:val="0"/>
            <w:shd w:val="clear" w:fill="FFFFFF"/>
            <w:spacing w:before="0" w:beforeAutospacing="0" w:after="0" w:afterAutospacing="0"/>
            <w:ind w:left="1080" w:right="0" w:hanging="360"/>
          </w:pPr>
        </w:pPrChange>
      </w:pPr>
      <w:ins w:id="465" w:author="斯" w:date="2021-08-14T22:43:39Z">
        <w:r>
          <w:rPr>
            <w:rFonts w:hint="eastAsia" w:ascii="Calibri" w:hAnsi="Calibri" w:cs="Calibri"/>
            <w:i w:val="0"/>
            <w:iCs w:val="0"/>
            <w:caps w:val="0"/>
            <w:color w:val="000000"/>
            <w:spacing w:val="0"/>
            <w:sz w:val="24"/>
            <w:szCs w:val="24"/>
            <w:shd w:val="clear" w:fill="FFFFFF"/>
            <w:vertAlign w:val="baseline"/>
            <w:lang w:val="en-US" w:eastAsia="zh-CN"/>
          </w:rPr>
          <w:t xml:space="preserve">TensorFlow </w:t>
        </w:r>
      </w:ins>
      <w:ins w:id="466" w:author="斯" w:date="2021-08-14T22:43:41Z">
        <w:r>
          <w:rPr>
            <w:rFonts w:hint="eastAsia" w:ascii="Calibri" w:hAnsi="Calibri" w:cs="Calibri"/>
            <w:i w:val="0"/>
            <w:iCs w:val="0"/>
            <w:caps w:val="0"/>
            <w:color w:val="000000"/>
            <w:spacing w:val="0"/>
            <w:sz w:val="24"/>
            <w:szCs w:val="24"/>
            <w:shd w:val="clear" w:fill="FFFFFF"/>
            <w:vertAlign w:val="baseline"/>
            <w:lang w:val="en-US" w:eastAsia="zh-CN"/>
          </w:rPr>
          <w:t>Lite</w:t>
        </w:r>
      </w:ins>
      <w:ins w:id="467" w:author="斯" w:date="2021-08-15T10:11:46Z">
        <w:r>
          <w:rPr>
            <w:rFonts w:hint="eastAsia" w:ascii="Calibri" w:hAnsi="Calibri" w:cs="Calibri"/>
            <w:i w:val="0"/>
            <w:iCs w:val="0"/>
            <w:caps w:val="0"/>
            <w:color w:val="000000"/>
            <w:spacing w:val="0"/>
            <w:sz w:val="24"/>
            <w:szCs w:val="24"/>
            <w:shd w:val="clear" w:fill="FFFFFF"/>
            <w:vertAlign w:val="baseline"/>
            <w:lang w:val="en-US" w:eastAsia="zh-CN"/>
          </w:rPr>
          <w:t>，</w:t>
        </w:r>
      </w:ins>
      <w:ins w:id="468" w:author="斯" w:date="2021-08-15T10:11:48Z">
        <w:r>
          <w:rPr>
            <w:rFonts w:hint="eastAsia" w:ascii="Calibri" w:hAnsi="Calibri" w:cs="Calibri"/>
            <w:i w:val="0"/>
            <w:iCs w:val="0"/>
            <w:caps w:val="0"/>
            <w:color w:val="000000"/>
            <w:spacing w:val="0"/>
            <w:sz w:val="24"/>
            <w:szCs w:val="24"/>
            <w:shd w:val="clear" w:fill="FFFFFF"/>
            <w:vertAlign w:val="baseline"/>
            <w:lang w:val="en-US" w:eastAsia="zh-CN"/>
          </w:rPr>
          <w:t>找</w:t>
        </w:r>
      </w:ins>
      <w:ins w:id="469" w:author="斯" w:date="2021-08-15T10:11:49Z">
        <w:r>
          <w:rPr>
            <w:rFonts w:hint="eastAsia" w:ascii="Calibri" w:hAnsi="Calibri" w:cs="Calibri"/>
            <w:i w:val="0"/>
            <w:iCs w:val="0"/>
            <w:caps w:val="0"/>
            <w:color w:val="000000"/>
            <w:spacing w:val="0"/>
            <w:sz w:val="24"/>
            <w:szCs w:val="24"/>
            <w:shd w:val="clear" w:fill="FFFFFF"/>
            <w:vertAlign w:val="baseline"/>
            <w:lang w:val="en-US" w:eastAsia="zh-CN"/>
          </w:rPr>
          <w:t>中文</w:t>
        </w:r>
      </w:ins>
      <w:ins w:id="470" w:author="斯" w:date="2021-08-15T10:11:51Z">
        <w:r>
          <w:rPr>
            <w:rFonts w:hint="eastAsia" w:ascii="Calibri" w:hAnsi="Calibri" w:cs="Calibri"/>
            <w:i w:val="0"/>
            <w:iCs w:val="0"/>
            <w:caps w:val="0"/>
            <w:color w:val="000000"/>
            <w:spacing w:val="0"/>
            <w:sz w:val="24"/>
            <w:szCs w:val="24"/>
            <w:shd w:val="clear" w:fill="FFFFFF"/>
            <w:vertAlign w:val="baseline"/>
            <w:lang w:val="en-US" w:eastAsia="zh-CN"/>
          </w:rPr>
          <w:t>教程</w:t>
        </w:r>
      </w:ins>
    </w:p>
    <w:p>
      <w:pPr>
        <w:pStyle w:val="3"/>
        <w:keepNext w:val="0"/>
        <w:keepLines w:val="0"/>
        <w:widowControl/>
        <w:numPr>
          <w:ilvl w:val="0"/>
          <w:numId w:val="0"/>
        </w:numPr>
        <w:suppressLineNumbers w:val="0"/>
        <w:shd w:val="clear" w:fill="FFFFFF"/>
        <w:spacing w:before="0" w:beforeAutospacing="0" w:after="0" w:afterAutospacing="0"/>
        <w:ind w:left="1080" w:right="0" w:hanging="360"/>
        <w:rPr>
          <w:ins w:id="472" w:author="斯" w:date="2021-08-14T22:10:07Z"/>
          <w:rFonts w:hint="default" w:ascii="Calibri" w:hAnsi="Calibri" w:cs="Calibri"/>
          <w:i w:val="0"/>
          <w:iCs w:val="0"/>
          <w:caps w:val="0"/>
          <w:color w:val="000000"/>
          <w:spacing w:val="0"/>
          <w:sz w:val="24"/>
          <w:szCs w:val="24"/>
          <w:shd w:val="clear" w:fill="FFFFFF"/>
          <w:vertAlign w:val="baseline"/>
          <w:lang w:val="en-US" w:eastAsia="zh-CN"/>
        </w:rPr>
        <w:pPrChange w:id="471" w:author="斯" w:date="2021-08-14T22:07:54Z">
          <w:pPr>
            <w:pStyle w:val="3"/>
            <w:keepNext w:val="0"/>
            <w:keepLines w:val="0"/>
            <w:widowControl/>
            <w:suppressLineNumbers w:val="0"/>
            <w:shd w:val="clear" w:fill="FFFFFF"/>
            <w:spacing w:before="0" w:beforeAutospacing="0" w:after="0" w:afterAutospacing="0"/>
            <w:ind w:left="1080" w:right="0" w:hanging="360"/>
          </w:pPr>
        </w:pPrChange>
      </w:pPr>
    </w:p>
    <w:p>
      <w:pPr>
        <w:pStyle w:val="3"/>
        <w:keepNext w:val="0"/>
        <w:keepLines w:val="0"/>
        <w:widowControl/>
        <w:numPr>
          <w:ilvl w:val="0"/>
          <w:numId w:val="0"/>
        </w:numPr>
        <w:suppressLineNumbers w:val="0"/>
        <w:shd w:val="clear" w:fill="FFFFFF"/>
        <w:spacing w:before="0" w:beforeAutospacing="0" w:after="0" w:afterAutospacing="0"/>
        <w:ind w:left="1080" w:right="0" w:hanging="360"/>
        <w:rPr>
          <w:ins w:id="474" w:author="斯" w:date="2021-08-14T22:10:07Z"/>
          <w:rFonts w:hint="default" w:ascii="Calibri" w:hAnsi="Calibri" w:cs="Calibri"/>
          <w:i w:val="0"/>
          <w:iCs w:val="0"/>
          <w:caps w:val="0"/>
          <w:color w:val="000000"/>
          <w:spacing w:val="0"/>
          <w:sz w:val="24"/>
          <w:szCs w:val="24"/>
          <w:shd w:val="clear" w:fill="FFFFFF"/>
          <w:vertAlign w:val="baseline"/>
          <w:lang w:val="en-US" w:eastAsia="zh-CN"/>
        </w:rPr>
        <w:pPrChange w:id="473" w:author="斯" w:date="2021-08-14T22:07:54Z">
          <w:pPr>
            <w:pStyle w:val="3"/>
            <w:keepNext w:val="0"/>
            <w:keepLines w:val="0"/>
            <w:widowControl/>
            <w:suppressLineNumbers w:val="0"/>
            <w:shd w:val="clear" w:fill="FFFFFF"/>
            <w:spacing w:before="0" w:beforeAutospacing="0" w:after="0" w:afterAutospacing="0"/>
            <w:ind w:left="1080" w:right="0" w:hanging="360"/>
          </w:pPr>
        </w:pPrChange>
      </w:pPr>
    </w:p>
    <w:p>
      <w:pPr>
        <w:pStyle w:val="3"/>
        <w:keepNext w:val="0"/>
        <w:keepLines w:val="0"/>
        <w:widowControl/>
        <w:numPr>
          <w:ilvl w:val="0"/>
          <w:numId w:val="0"/>
        </w:numPr>
        <w:suppressLineNumbers w:val="0"/>
        <w:shd w:val="clear" w:fill="FFFFFF"/>
        <w:spacing w:before="0" w:beforeAutospacing="0" w:after="0" w:afterAutospacing="0"/>
        <w:ind w:left="0" w:right="0" w:firstLine="0"/>
        <w:rPr>
          <w:ins w:id="476" w:author="斯" w:date="2021-08-14T22:44:29Z"/>
          <w:rFonts w:hint="default" w:ascii="Calibri" w:hAnsi="Calibri" w:cs="Calibri"/>
          <w:i w:val="0"/>
          <w:iCs w:val="0"/>
          <w:caps w:val="0"/>
          <w:color w:val="000000"/>
          <w:spacing w:val="0"/>
          <w:sz w:val="24"/>
          <w:szCs w:val="24"/>
          <w:shd w:val="clear" w:fill="FFFFFF"/>
          <w:vertAlign w:val="baseline"/>
          <w:lang w:val="en-US" w:eastAsia="zh-CN"/>
        </w:rPr>
        <w:pPrChange w:id="475" w:author="斯" w:date="2021-08-14T22:10:08Z">
          <w:pPr>
            <w:pStyle w:val="3"/>
            <w:keepNext w:val="0"/>
            <w:keepLines w:val="0"/>
            <w:widowControl/>
            <w:suppressLineNumbers w:val="0"/>
            <w:shd w:val="clear" w:fill="FFFFFF"/>
            <w:spacing w:before="0" w:beforeAutospacing="0" w:after="0" w:afterAutospacing="0"/>
            <w:ind w:left="1080" w:right="0" w:hanging="360"/>
          </w:pPr>
        </w:pPrChange>
      </w:pPr>
      <w:ins w:id="477" w:author="斯" w:date="2021-08-14T22:10:16Z">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-600075</wp:posOffset>
              </wp:positionH>
              <wp:positionV relativeFrom="paragraph">
                <wp:posOffset>71755</wp:posOffset>
              </wp:positionV>
              <wp:extent cx="6047740" cy="2230755"/>
              <wp:effectExtent l="0" t="0" r="2540" b="9525"/>
              <wp:wrapNone/>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6047740" cy="2230755"/>
                      </a:xfrm>
                      <a:prstGeom prst="rect">
                        <a:avLst/>
                      </a:prstGeom>
                      <a:noFill/>
                      <a:ln w="9525">
                        <a:noFill/>
                      </a:ln>
                    </pic:spPr>
                  </pic:pic>
                </a:graphicData>
              </a:graphic>
            </wp:anchor>
          </w:drawing>
        </w:r>
      </w:ins>
    </w:p>
    <w:p>
      <w:pPr>
        <w:pStyle w:val="3"/>
        <w:keepNext w:val="0"/>
        <w:keepLines w:val="0"/>
        <w:widowControl/>
        <w:numPr>
          <w:ilvl w:val="0"/>
          <w:numId w:val="0"/>
        </w:numPr>
        <w:suppressLineNumbers w:val="0"/>
        <w:shd w:val="clear" w:fill="FFFFFF"/>
        <w:spacing w:before="0" w:beforeAutospacing="0" w:after="0" w:afterAutospacing="0"/>
        <w:ind w:left="0" w:right="0" w:firstLine="0"/>
        <w:rPr>
          <w:ins w:id="480" w:author="斯" w:date="2021-08-14T22:44:29Z"/>
          <w:rFonts w:hint="default" w:ascii="Calibri" w:hAnsi="Calibri" w:cs="Calibri"/>
          <w:i w:val="0"/>
          <w:iCs w:val="0"/>
          <w:caps w:val="0"/>
          <w:color w:val="000000"/>
          <w:spacing w:val="0"/>
          <w:sz w:val="24"/>
          <w:szCs w:val="24"/>
          <w:shd w:val="clear" w:fill="FFFFFF"/>
          <w:vertAlign w:val="baseline"/>
          <w:lang w:val="en-US" w:eastAsia="zh-CN"/>
        </w:rPr>
        <w:pPrChange w:id="479" w:author="斯" w:date="2021-08-14T22:10:08Z">
          <w:pPr>
            <w:pStyle w:val="3"/>
            <w:keepNext w:val="0"/>
            <w:keepLines w:val="0"/>
            <w:widowControl/>
            <w:suppressLineNumbers w:val="0"/>
            <w:shd w:val="clear" w:fill="FFFFFF"/>
            <w:spacing w:before="0" w:beforeAutospacing="0" w:after="0" w:afterAutospacing="0"/>
            <w:ind w:left="1080" w:right="0" w:hanging="360"/>
          </w:pPr>
        </w:pPrChange>
      </w:pPr>
    </w:p>
    <w:p>
      <w:pPr>
        <w:pStyle w:val="3"/>
        <w:keepNext w:val="0"/>
        <w:keepLines w:val="0"/>
        <w:widowControl/>
        <w:numPr>
          <w:ilvl w:val="0"/>
          <w:numId w:val="0"/>
        </w:numPr>
        <w:suppressLineNumbers w:val="0"/>
        <w:shd w:val="clear" w:fill="FFFFFF"/>
        <w:spacing w:before="0" w:beforeAutospacing="0" w:after="0" w:afterAutospacing="0"/>
        <w:ind w:left="0" w:right="0" w:firstLine="0"/>
        <w:rPr>
          <w:ins w:id="482" w:author="斯" w:date="2021-08-14T22:44:30Z"/>
          <w:rFonts w:hint="default" w:ascii="Calibri" w:hAnsi="Calibri" w:cs="Calibri"/>
          <w:i w:val="0"/>
          <w:iCs w:val="0"/>
          <w:caps w:val="0"/>
          <w:color w:val="000000"/>
          <w:spacing w:val="0"/>
          <w:sz w:val="24"/>
          <w:szCs w:val="24"/>
          <w:shd w:val="clear" w:fill="FFFFFF"/>
          <w:vertAlign w:val="baseline"/>
          <w:lang w:val="en-US" w:eastAsia="zh-CN"/>
        </w:rPr>
        <w:pPrChange w:id="481" w:author="斯" w:date="2021-08-14T22:10:08Z">
          <w:pPr>
            <w:pStyle w:val="3"/>
            <w:keepNext w:val="0"/>
            <w:keepLines w:val="0"/>
            <w:widowControl/>
            <w:suppressLineNumbers w:val="0"/>
            <w:shd w:val="clear" w:fill="FFFFFF"/>
            <w:spacing w:before="0" w:beforeAutospacing="0" w:after="0" w:afterAutospacing="0"/>
            <w:ind w:left="1080" w:right="0" w:hanging="360"/>
          </w:pPr>
        </w:pPrChange>
      </w:pPr>
    </w:p>
    <w:p>
      <w:pPr>
        <w:pStyle w:val="3"/>
        <w:keepNext w:val="0"/>
        <w:keepLines w:val="0"/>
        <w:widowControl/>
        <w:numPr>
          <w:ilvl w:val="0"/>
          <w:numId w:val="0"/>
        </w:numPr>
        <w:suppressLineNumbers w:val="0"/>
        <w:shd w:val="clear" w:fill="FFFFFF"/>
        <w:spacing w:before="0" w:beforeAutospacing="0" w:after="0" w:afterAutospacing="0"/>
        <w:ind w:left="0" w:right="0" w:firstLine="0"/>
        <w:rPr>
          <w:ins w:id="484" w:author="斯" w:date="2021-08-14T22:44:30Z"/>
          <w:rFonts w:hint="default" w:ascii="Calibri" w:hAnsi="Calibri" w:cs="Calibri"/>
          <w:i w:val="0"/>
          <w:iCs w:val="0"/>
          <w:caps w:val="0"/>
          <w:color w:val="000000"/>
          <w:spacing w:val="0"/>
          <w:sz w:val="24"/>
          <w:szCs w:val="24"/>
          <w:shd w:val="clear" w:fill="FFFFFF"/>
          <w:vertAlign w:val="baseline"/>
          <w:lang w:val="en-US" w:eastAsia="zh-CN"/>
        </w:rPr>
        <w:pPrChange w:id="483" w:author="斯" w:date="2021-08-14T22:10:08Z">
          <w:pPr>
            <w:pStyle w:val="3"/>
            <w:keepNext w:val="0"/>
            <w:keepLines w:val="0"/>
            <w:widowControl/>
            <w:suppressLineNumbers w:val="0"/>
            <w:shd w:val="clear" w:fill="FFFFFF"/>
            <w:spacing w:before="0" w:beforeAutospacing="0" w:after="0" w:afterAutospacing="0"/>
            <w:ind w:left="1080" w:right="0" w:hanging="360"/>
          </w:pPr>
        </w:pPrChange>
      </w:pPr>
    </w:p>
    <w:p>
      <w:pPr>
        <w:pStyle w:val="3"/>
        <w:keepNext w:val="0"/>
        <w:keepLines w:val="0"/>
        <w:widowControl/>
        <w:numPr>
          <w:ilvl w:val="0"/>
          <w:numId w:val="0"/>
        </w:numPr>
        <w:suppressLineNumbers w:val="0"/>
        <w:shd w:val="clear" w:fill="FFFFFF"/>
        <w:spacing w:before="0" w:beforeAutospacing="0" w:after="0" w:afterAutospacing="0"/>
        <w:ind w:left="0" w:right="0" w:firstLine="0"/>
        <w:rPr>
          <w:ins w:id="486" w:author="斯" w:date="2021-08-14T22:44:30Z"/>
          <w:rFonts w:hint="default" w:ascii="Calibri" w:hAnsi="Calibri" w:cs="Calibri"/>
          <w:i w:val="0"/>
          <w:iCs w:val="0"/>
          <w:caps w:val="0"/>
          <w:color w:val="000000"/>
          <w:spacing w:val="0"/>
          <w:sz w:val="24"/>
          <w:szCs w:val="24"/>
          <w:shd w:val="clear" w:fill="FFFFFF"/>
          <w:vertAlign w:val="baseline"/>
          <w:lang w:val="en-US" w:eastAsia="zh-CN"/>
        </w:rPr>
        <w:pPrChange w:id="485" w:author="斯" w:date="2021-08-14T22:10:08Z">
          <w:pPr>
            <w:pStyle w:val="3"/>
            <w:keepNext w:val="0"/>
            <w:keepLines w:val="0"/>
            <w:widowControl/>
            <w:suppressLineNumbers w:val="0"/>
            <w:shd w:val="clear" w:fill="FFFFFF"/>
            <w:spacing w:before="0" w:beforeAutospacing="0" w:after="0" w:afterAutospacing="0"/>
            <w:ind w:left="1080" w:right="0" w:hanging="360"/>
          </w:pPr>
        </w:pPrChange>
      </w:pPr>
    </w:p>
    <w:p>
      <w:pPr>
        <w:pStyle w:val="3"/>
        <w:keepNext w:val="0"/>
        <w:keepLines w:val="0"/>
        <w:widowControl/>
        <w:numPr>
          <w:ilvl w:val="0"/>
          <w:numId w:val="0"/>
        </w:numPr>
        <w:suppressLineNumbers w:val="0"/>
        <w:shd w:val="clear" w:fill="FFFFFF"/>
        <w:spacing w:before="0" w:beforeAutospacing="0" w:after="0" w:afterAutospacing="0"/>
        <w:ind w:left="0" w:right="0" w:firstLine="0"/>
        <w:rPr>
          <w:ins w:id="488" w:author="斯" w:date="2021-08-14T22:44:34Z"/>
          <w:rFonts w:hint="default" w:ascii="Calibri" w:hAnsi="Calibri" w:cs="Calibri"/>
          <w:i w:val="0"/>
          <w:iCs w:val="0"/>
          <w:caps w:val="0"/>
          <w:color w:val="000000"/>
          <w:spacing w:val="0"/>
          <w:sz w:val="24"/>
          <w:szCs w:val="24"/>
          <w:shd w:val="clear" w:fill="FFFFFF"/>
          <w:vertAlign w:val="baseline"/>
          <w:lang w:val="en-US" w:eastAsia="zh-CN"/>
        </w:rPr>
        <w:pPrChange w:id="487" w:author="斯" w:date="2021-08-14T22:10:08Z">
          <w:pPr>
            <w:pStyle w:val="3"/>
            <w:keepNext w:val="0"/>
            <w:keepLines w:val="0"/>
            <w:widowControl/>
            <w:suppressLineNumbers w:val="0"/>
            <w:shd w:val="clear" w:fill="FFFFFF"/>
            <w:spacing w:before="0" w:beforeAutospacing="0" w:after="0" w:afterAutospacing="0"/>
            <w:ind w:left="1080" w:right="0" w:hanging="360"/>
          </w:pPr>
        </w:pPrChange>
      </w:pPr>
    </w:p>
    <w:p>
      <w:pPr>
        <w:pStyle w:val="3"/>
        <w:keepNext w:val="0"/>
        <w:keepLines w:val="0"/>
        <w:widowControl/>
        <w:numPr>
          <w:ilvl w:val="0"/>
          <w:numId w:val="0"/>
        </w:numPr>
        <w:suppressLineNumbers w:val="0"/>
        <w:shd w:val="clear" w:fill="FFFFFF"/>
        <w:spacing w:before="0" w:beforeAutospacing="0" w:after="0" w:afterAutospacing="0"/>
        <w:ind w:left="0" w:right="0" w:firstLine="0"/>
        <w:rPr>
          <w:ins w:id="490" w:author="斯" w:date="2021-08-14T22:44:34Z"/>
          <w:rFonts w:hint="default" w:ascii="Calibri" w:hAnsi="Calibri" w:cs="Calibri"/>
          <w:i w:val="0"/>
          <w:iCs w:val="0"/>
          <w:caps w:val="0"/>
          <w:color w:val="000000"/>
          <w:spacing w:val="0"/>
          <w:sz w:val="24"/>
          <w:szCs w:val="24"/>
          <w:shd w:val="clear" w:fill="FFFFFF"/>
          <w:vertAlign w:val="baseline"/>
          <w:lang w:val="en-US" w:eastAsia="zh-CN"/>
        </w:rPr>
        <w:pPrChange w:id="489" w:author="斯" w:date="2021-08-14T22:10:08Z">
          <w:pPr>
            <w:pStyle w:val="3"/>
            <w:keepNext w:val="0"/>
            <w:keepLines w:val="0"/>
            <w:widowControl/>
            <w:suppressLineNumbers w:val="0"/>
            <w:shd w:val="clear" w:fill="FFFFFF"/>
            <w:spacing w:before="0" w:beforeAutospacing="0" w:after="0" w:afterAutospacing="0"/>
            <w:ind w:left="1080" w:right="0" w:hanging="360"/>
          </w:pPr>
        </w:pPrChange>
      </w:pPr>
    </w:p>
    <w:p>
      <w:pPr>
        <w:pStyle w:val="3"/>
        <w:keepNext w:val="0"/>
        <w:keepLines w:val="0"/>
        <w:widowControl/>
        <w:numPr>
          <w:ilvl w:val="0"/>
          <w:numId w:val="0"/>
        </w:numPr>
        <w:suppressLineNumbers w:val="0"/>
        <w:shd w:val="clear" w:fill="FFFFFF"/>
        <w:spacing w:before="0" w:beforeAutospacing="0" w:after="0" w:afterAutospacing="0"/>
        <w:ind w:left="0" w:right="0" w:firstLine="0"/>
        <w:rPr>
          <w:ins w:id="492" w:author="斯" w:date="2021-08-14T22:44:34Z"/>
          <w:rFonts w:hint="default" w:ascii="Calibri" w:hAnsi="Calibri" w:cs="Calibri"/>
          <w:i w:val="0"/>
          <w:iCs w:val="0"/>
          <w:caps w:val="0"/>
          <w:color w:val="000000"/>
          <w:spacing w:val="0"/>
          <w:sz w:val="24"/>
          <w:szCs w:val="24"/>
          <w:shd w:val="clear" w:fill="FFFFFF"/>
          <w:vertAlign w:val="baseline"/>
          <w:lang w:val="en-US" w:eastAsia="zh-CN"/>
        </w:rPr>
        <w:pPrChange w:id="491" w:author="斯" w:date="2021-08-14T22:10:08Z">
          <w:pPr>
            <w:pStyle w:val="3"/>
            <w:keepNext w:val="0"/>
            <w:keepLines w:val="0"/>
            <w:widowControl/>
            <w:suppressLineNumbers w:val="0"/>
            <w:shd w:val="clear" w:fill="FFFFFF"/>
            <w:spacing w:before="0" w:beforeAutospacing="0" w:after="0" w:afterAutospacing="0"/>
            <w:ind w:left="1080" w:right="0" w:hanging="360"/>
          </w:pPr>
        </w:pPrChange>
      </w:pPr>
    </w:p>
    <w:p>
      <w:pPr>
        <w:pStyle w:val="3"/>
        <w:keepNext w:val="0"/>
        <w:keepLines w:val="0"/>
        <w:widowControl/>
        <w:numPr>
          <w:ilvl w:val="0"/>
          <w:numId w:val="0"/>
        </w:numPr>
        <w:suppressLineNumbers w:val="0"/>
        <w:shd w:val="clear" w:fill="FFFFFF"/>
        <w:spacing w:before="0" w:beforeAutospacing="0" w:after="0" w:afterAutospacing="0"/>
        <w:ind w:left="0" w:right="0" w:firstLine="0"/>
        <w:rPr>
          <w:ins w:id="494" w:author="斯" w:date="2021-08-14T22:44:34Z"/>
          <w:rFonts w:hint="default" w:ascii="Calibri" w:hAnsi="Calibri" w:cs="Calibri"/>
          <w:i w:val="0"/>
          <w:iCs w:val="0"/>
          <w:caps w:val="0"/>
          <w:color w:val="000000"/>
          <w:spacing w:val="0"/>
          <w:sz w:val="24"/>
          <w:szCs w:val="24"/>
          <w:shd w:val="clear" w:fill="FFFFFF"/>
          <w:vertAlign w:val="baseline"/>
          <w:lang w:val="en-US" w:eastAsia="zh-CN"/>
        </w:rPr>
        <w:pPrChange w:id="493" w:author="斯" w:date="2021-08-14T22:10:08Z">
          <w:pPr>
            <w:pStyle w:val="3"/>
            <w:keepNext w:val="0"/>
            <w:keepLines w:val="0"/>
            <w:widowControl/>
            <w:suppressLineNumbers w:val="0"/>
            <w:shd w:val="clear" w:fill="FFFFFF"/>
            <w:spacing w:before="0" w:beforeAutospacing="0" w:after="0" w:afterAutospacing="0"/>
            <w:ind w:left="1080" w:right="0" w:hanging="360"/>
          </w:pPr>
        </w:pPrChange>
      </w:pPr>
    </w:p>
    <w:p>
      <w:pPr>
        <w:pStyle w:val="3"/>
        <w:keepNext w:val="0"/>
        <w:keepLines w:val="0"/>
        <w:widowControl/>
        <w:numPr>
          <w:ilvl w:val="0"/>
          <w:numId w:val="0"/>
        </w:numPr>
        <w:suppressLineNumbers w:val="0"/>
        <w:shd w:val="clear" w:fill="FFFFFF"/>
        <w:spacing w:before="0" w:beforeAutospacing="0" w:after="0" w:afterAutospacing="0"/>
        <w:ind w:left="0" w:right="0" w:firstLine="0"/>
        <w:rPr>
          <w:ins w:id="496" w:author="斯" w:date="2021-08-14T22:44:34Z"/>
          <w:rFonts w:hint="default" w:ascii="Calibri" w:hAnsi="Calibri" w:cs="Calibri"/>
          <w:i w:val="0"/>
          <w:iCs w:val="0"/>
          <w:caps w:val="0"/>
          <w:color w:val="000000"/>
          <w:spacing w:val="0"/>
          <w:sz w:val="24"/>
          <w:szCs w:val="24"/>
          <w:shd w:val="clear" w:fill="FFFFFF"/>
          <w:vertAlign w:val="baseline"/>
          <w:lang w:val="en-US" w:eastAsia="zh-CN"/>
        </w:rPr>
        <w:pPrChange w:id="495" w:author="斯" w:date="2021-08-14T22:10:08Z">
          <w:pPr>
            <w:pStyle w:val="3"/>
            <w:keepNext w:val="0"/>
            <w:keepLines w:val="0"/>
            <w:widowControl/>
            <w:suppressLineNumbers w:val="0"/>
            <w:shd w:val="clear" w:fill="FFFFFF"/>
            <w:spacing w:before="0" w:beforeAutospacing="0" w:after="0" w:afterAutospacing="0"/>
            <w:ind w:left="1080" w:right="0" w:hanging="360"/>
          </w:pPr>
        </w:pPrChange>
      </w:pPr>
    </w:p>
    <w:p>
      <w:pPr>
        <w:pStyle w:val="3"/>
        <w:keepNext w:val="0"/>
        <w:keepLines w:val="0"/>
        <w:widowControl/>
        <w:numPr>
          <w:ilvl w:val="0"/>
          <w:numId w:val="0"/>
        </w:numPr>
        <w:suppressLineNumbers w:val="0"/>
        <w:shd w:val="clear" w:fill="FFFFFF"/>
        <w:spacing w:before="0" w:beforeAutospacing="0" w:after="0" w:afterAutospacing="0"/>
        <w:ind w:left="0" w:right="0" w:firstLine="0"/>
        <w:rPr>
          <w:ins w:id="498" w:author="斯" w:date="2021-08-14T22:44:35Z"/>
          <w:rFonts w:hint="default" w:ascii="Calibri" w:hAnsi="Calibri" w:cs="Calibri"/>
          <w:i w:val="0"/>
          <w:iCs w:val="0"/>
          <w:caps w:val="0"/>
          <w:color w:val="000000"/>
          <w:spacing w:val="0"/>
          <w:sz w:val="24"/>
          <w:szCs w:val="24"/>
          <w:shd w:val="clear" w:fill="FFFFFF"/>
          <w:vertAlign w:val="baseline"/>
          <w:lang w:val="en-US" w:eastAsia="zh-CN"/>
        </w:rPr>
        <w:pPrChange w:id="497" w:author="斯" w:date="2021-08-14T22:10:08Z">
          <w:pPr>
            <w:pStyle w:val="3"/>
            <w:keepNext w:val="0"/>
            <w:keepLines w:val="0"/>
            <w:widowControl/>
            <w:suppressLineNumbers w:val="0"/>
            <w:shd w:val="clear" w:fill="FFFFFF"/>
            <w:spacing w:before="0" w:beforeAutospacing="0" w:after="0" w:afterAutospacing="0"/>
            <w:ind w:left="1080" w:right="0" w:hanging="360"/>
          </w:pPr>
        </w:pPrChange>
      </w:pPr>
    </w:p>
    <w:p>
      <w:pPr>
        <w:pStyle w:val="3"/>
        <w:keepNext w:val="0"/>
        <w:keepLines w:val="0"/>
        <w:widowControl/>
        <w:numPr>
          <w:ilvl w:val="0"/>
          <w:numId w:val="0"/>
        </w:numPr>
        <w:suppressLineNumbers w:val="0"/>
        <w:shd w:val="clear" w:fill="FFFFFF"/>
        <w:spacing w:before="0" w:beforeAutospacing="0" w:after="0" w:afterAutospacing="0"/>
        <w:ind w:left="0" w:right="0" w:firstLine="0"/>
        <w:rPr>
          <w:ins w:id="500" w:author="斯" w:date="2021-08-14T22:44:35Z"/>
          <w:rFonts w:hint="default" w:ascii="Calibri" w:hAnsi="Calibri" w:cs="Calibri"/>
          <w:i w:val="0"/>
          <w:iCs w:val="0"/>
          <w:caps w:val="0"/>
          <w:color w:val="000000"/>
          <w:spacing w:val="0"/>
          <w:sz w:val="24"/>
          <w:szCs w:val="24"/>
          <w:shd w:val="clear" w:fill="FFFFFF"/>
          <w:vertAlign w:val="baseline"/>
          <w:lang w:val="en-US" w:eastAsia="zh-CN"/>
        </w:rPr>
        <w:pPrChange w:id="499" w:author="斯" w:date="2021-08-14T22:10:08Z">
          <w:pPr>
            <w:pStyle w:val="3"/>
            <w:keepNext w:val="0"/>
            <w:keepLines w:val="0"/>
            <w:widowControl/>
            <w:suppressLineNumbers w:val="0"/>
            <w:shd w:val="clear" w:fill="FFFFFF"/>
            <w:spacing w:before="0" w:beforeAutospacing="0" w:after="0" w:afterAutospacing="0"/>
            <w:ind w:left="1080" w:right="0" w:hanging="360"/>
          </w:pPr>
        </w:pPrChange>
      </w:pPr>
    </w:p>
    <w:p>
      <w:pPr>
        <w:pStyle w:val="3"/>
        <w:keepNext w:val="0"/>
        <w:keepLines w:val="0"/>
        <w:widowControl/>
        <w:numPr>
          <w:ilvl w:val="0"/>
          <w:numId w:val="0"/>
        </w:numPr>
        <w:suppressLineNumbers w:val="0"/>
        <w:shd w:val="clear" w:fill="FFFFFF"/>
        <w:spacing w:before="0" w:beforeAutospacing="0" w:after="0" w:afterAutospacing="0"/>
        <w:ind w:left="0" w:right="0" w:firstLine="0"/>
        <w:rPr>
          <w:ins w:id="502" w:author="斯" w:date="2021-08-14T22:44:59Z"/>
          <w:rFonts w:hint="default" w:ascii="Calibri" w:hAnsi="Calibri" w:cs="Calibri"/>
          <w:i w:val="0"/>
          <w:iCs w:val="0"/>
          <w:caps w:val="0"/>
          <w:color w:val="000000"/>
          <w:spacing w:val="0"/>
          <w:sz w:val="24"/>
          <w:szCs w:val="24"/>
          <w:shd w:val="clear" w:fill="FFFFFF"/>
          <w:vertAlign w:val="baseline"/>
          <w:lang w:val="en-US" w:eastAsia="zh-CN"/>
        </w:rPr>
        <w:pPrChange w:id="501" w:author="斯" w:date="2021-08-14T22:10:08Z">
          <w:pPr>
            <w:pStyle w:val="3"/>
            <w:keepNext w:val="0"/>
            <w:keepLines w:val="0"/>
            <w:widowControl/>
            <w:suppressLineNumbers w:val="0"/>
            <w:shd w:val="clear" w:fill="FFFFFF"/>
            <w:spacing w:before="0" w:beforeAutospacing="0" w:after="0" w:afterAutospacing="0"/>
            <w:ind w:left="1080" w:right="0" w:hanging="360"/>
          </w:pPr>
        </w:pPrChange>
      </w:pPr>
    </w:p>
    <w:p>
      <w:pPr>
        <w:pStyle w:val="3"/>
        <w:keepNext w:val="0"/>
        <w:keepLines w:val="0"/>
        <w:widowControl/>
        <w:numPr>
          <w:ilvl w:val="0"/>
          <w:numId w:val="0"/>
        </w:numPr>
        <w:suppressLineNumbers w:val="0"/>
        <w:shd w:val="clear" w:fill="FFFFFF"/>
        <w:spacing w:before="0" w:beforeAutospacing="0" w:after="0" w:afterAutospacing="0"/>
        <w:ind w:left="0" w:right="0" w:firstLine="0"/>
        <w:rPr>
          <w:ins w:id="504" w:author="斯" w:date="2021-08-14T22:45:24Z"/>
          <w:rFonts w:hint="eastAsia" w:ascii="Calibri" w:hAnsi="Calibri" w:cs="Calibri"/>
          <w:i w:val="0"/>
          <w:iCs w:val="0"/>
          <w:caps w:val="0"/>
          <w:color w:val="000000"/>
          <w:spacing w:val="0"/>
          <w:sz w:val="24"/>
          <w:szCs w:val="24"/>
          <w:shd w:val="clear" w:fill="FFFFFF"/>
          <w:vertAlign w:val="baseline"/>
          <w:lang w:val="en-US" w:eastAsia="zh-CN"/>
        </w:rPr>
        <w:pPrChange w:id="503" w:author="斯" w:date="2021-08-14T22:10:08Z">
          <w:pPr>
            <w:pStyle w:val="3"/>
            <w:keepNext w:val="0"/>
            <w:keepLines w:val="0"/>
            <w:widowControl/>
            <w:suppressLineNumbers w:val="0"/>
            <w:shd w:val="clear" w:fill="FFFFFF"/>
            <w:spacing w:before="0" w:beforeAutospacing="0" w:after="0" w:afterAutospacing="0"/>
            <w:ind w:left="1080" w:right="0" w:hanging="360"/>
          </w:pPr>
        </w:pPrChange>
      </w:pPr>
      <w:ins w:id="505" w:author="斯" w:date="2021-08-14T22:45:23Z">
        <w:r>
          <w:rPr>
            <w:rFonts w:hint="eastAsia" w:ascii="Calibri" w:hAnsi="Calibri" w:cs="Calibri"/>
            <w:i w:val="0"/>
            <w:iCs w:val="0"/>
            <w:caps w:val="0"/>
            <w:color w:val="000000"/>
            <w:spacing w:val="0"/>
            <w:sz w:val="24"/>
            <w:szCs w:val="24"/>
            <w:shd w:val="clear" w:fill="FFFFFF"/>
            <w:vertAlign w:val="baseline"/>
            <w:lang w:val="en-US" w:eastAsia="zh-CN"/>
          </w:rPr>
          <w:t>NSDI？</w:t>
        </w:r>
      </w:ins>
    </w:p>
    <w:p>
      <w:pPr>
        <w:pStyle w:val="3"/>
        <w:keepNext w:val="0"/>
        <w:keepLines w:val="0"/>
        <w:widowControl/>
        <w:numPr>
          <w:ilvl w:val="0"/>
          <w:numId w:val="0"/>
        </w:numPr>
        <w:suppressLineNumbers w:val="0"/>
        <w:shd w:val="clear" w:fill="FFFFFF"/>
        <w:spacing w:before="0" w:beforeAutospacing="0" w:after="0" w:afterAutospacing="0"/>
        <w:ind w:left="0" w:right="0" w:firstLine="0"/>
        <w:rPr>
          <w:ins w:id="507" w:author="斯" w:date="2021-08-14T22:45:26Z"/>
          <w:rFonts w:hint="eastAsia" w:ascii="Calibri" w:hAnsi="Calibri" w:cs="Calibri"/>
          <w:i w:val="0"/>
          <w:iCs w:val="0"/>
          <w:caps w:val="0"/>
          <w:color w:val="000000"/>
          <w:spacing w:val="0"/>
          <w:sz w:val="24"/>
          <w:szCs w:val="24"/>
          <w:shd w:val="clear" w:fill="FFFFFF"/>
          <w:vertAlign w:val="baseline"/>
          <w:lang w:val="en-US" w:eastAsia="zh-CN"/>
        </w:rPr>
        <w:pPrChange w:id="506" w:author="斯" w:date="2021-08-14T22:10:08Z">
          <w:pPr>
            <w:pStyle w:val="3"/>
            <w:keepNext w:val="0"/>
            <w:keepLines w:val="0"/>
            <w:widowControl/>
            <w:suppressLineNumbers w:val="0"/>
            <w:shd w:val="clear" w:fill="FFFFFF"/>
            <w:spacing w:before="0" w:beforeAutospacing="0" w:after="0" w:afterAutospacing="0"/>
            <w:ind w:left="1080" w:right="0" w:hanging="360"/>
          </w:pPr>
        </w:pPrChange>
      </w:pPr>
    </w:p>
    <w:p>
      <w:pPr>
        <w:pStyle w:val="3"/>
        <w:keepNext w:val="0"/>
        <w:keepLines w:val="0"/>
        <w:widowControl/>
        <w:numPr>
          <w:ilvl w:val="-1"/>
          <w:numId w:val="0"/>
        </w:numPr>
        <w:suppressLineNumbers w:val="0"/>
        <w:shd w:val="clear" w:fill="FFFFFF"/>
        <w:spacing w:before="0" w:beforeAutospacing="0" w:after="0" w:afterAutospacing="0"/>
        <w:ind w:left="0" w:right="0" w:firstLine="0"/>
        <w:rPr>
          <w:rFonts w:hint="default" w:ascii="Calibri" w:hAnsi="Calibri" w:cs="Calibri"/>
          <w:i w:val="0"/>
          <w:iCs w:val="0"/>
          <w:caps w:val="0"/>
          <w:color w:val="000000"/>
          <w:spacing w:val="0"/>
          <w:sz w:val="24"/>
          <w:szCs w:val="24"/>
          <w:shd w:val="clear" w:fill="FFFFFF"/>
          <w:vertAlign w:val="baseline"/>
          <w:lang w:val="en-US" w:eastAsia="zh-CN"/>
        </w:rPr>
        <w:pPrChange w:id="508" w:author="斯" w:date="2021-08-14T22:49:35Z">
          <w:pPr>
            <w:pStyle w:val="3"/>
            <w:keepNext w:val="0"/>
            <w:keepLines w:val="0"/>
            <w:widowControl/>
            <w:suppressLineNumbers w:val="0"/>
            <w:shd w:val="clear" w:fill="FFFFFF"/>
            <w:spacing w:before="0" w:beforeAutospacing="0" w:after="0" w:afterAutospacing="0"/>
            <w:ind w:left="1080" w:right="0" w:hanging="360"/>
          </w:pPr>
        </w:pPrChange>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斯" w:date="2021-08-14T14:13:49Z" w:initials="">
    <w:p w14:paraId="73DF1DEB">
      <w:pPr>
        <w:pStyle w:val="2"/>
        <w:rPr>
          <w:rFonts w:hint="eastAsia" w:eastAsiaTheme="minorEastAsia"/>
          <w:lang w:val="en-US" w:eastAsia="zh-CN"/>
        </w:rPr>
      </w:pPr>
      <w:r>
        <w:rPr>
          <w:rFonts w:hint="eastAsia"/>
          <w:lang w:val="en-US" w:eastAsia="zh-CN"/>
        </w:rPr>
        <w:t>?</w:t>
      </w:r>
    </w:p>
  </w:comment>
  <w:comment w:id="1" w:author="斯" w:date="2021-08-14T20:36:49Z" w:initials="">
    <w:p w14:paraId="48642349">
      <w:pPr>
        <w:pStyle w:val="2"/>
        <w:rPr>
          <w:rFonts w:hint="eastAsia" w:eastAsiaTheme="minorEastAsia"/>
          <w:lang w:val="en-US" w:eastAsia="zh-CN"/>
        </w:rPr>
      </w:pPr>
      <w:r>
        <w:rPr>
          <w:rFonts w:hint="eastAsia"/>
          <w:lang w:val="en-US" w:eastAsia="zh-CN"/>
        </w:rPr>
        <w:t>?</w:t>
      </w:r>
    </w:p>
  </w:comment>
  <w:comment w:id="2" w:author="斯" w:date="2021-08-14T20:37:40Z" w:initials="">
    <w:p w14:paraId="15A7297D">
      <w:pPr>
        <w:pStyle w:val="2"/>
        <w:rPr>
          <w:rFonts w:hint="default" w:eastAsiaTheme="minorEastAsia"/>
          <w:lang w:val="en-US" w:eastAsia="zh-CN"/>
        </w:rPr>
      </w:pPr>
      <w:r>
        <w:rPr>
          <w:rFonts w:hint="eastAsia"/>
          <w:lang w:val="en-US" w:eastAsia="zh-CN"/>
        </w:rPr>
        <w:t>what</w:t>
      </w:r>
    </w:p>
  </w:comment>
  <w:comment w:id="3" w:author="斯" w:date="2021-08-14T21:00:11Z" w:initials="">
    <w:p w14:paraId="571860B5">
      <w:pPr>
        <w:pStyle w:val="2"/>
        <w:rPr>
          <w:rFonts w:hint="default" w:eastAsiaTheme="minorEastAsia"/>
          <w:lang w:val="en-US" w:eastAsia="zh-CN"/>
        </w:rPr>
      </w:pPr>
      <w:r>
        <w:rPr>
          <w:rFonts w:hint="eastAsia"/>
          <w:lang w:val="en-US" w:eastAsia="zh-CN"/>
        </w:rPr>
        <w:t>how</w:t>
      </w:r>
    </w:p>
  </w:comment>
  <w:comment w:id="4" w:author="斯" w:date="2021-08-14T21:05:12Z" w:initials="">
    <w:p w14:paraId="13271AB9">
      <w:pPr>
        <w:pStyle w:val="2"/>
        <w:rPr>
          <w:rFonts w:hint="eastAsia" w:eastAsiaTheme="minorEastAsia"/>
          <w:lang w:val="en-US" w:eastAsia="zh-CN"/>
        </w:rPr>
      </w:pPr>
      <w:r>
        <w:rPr>
          <w:rFonts w:hint="eastAsia"/>
          <w:lang w:val="en-US" w:eastAsia="zh-CN"/>
        </w:rP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3DF1DEB" w15:done="0"/>
  <w15:commentEx w15:paraId="48642349" w15:done="0"/>
  <w15:commentEx w15:paraId="15A7297D" w15:done="0"/>
  <w15:commentEx w15:paraId="571860B5" w15:done="0"/>
  <w15:commentEx w15:paraId="13271AB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A17872"/>
    <w:multiLevelType w:val="multilevel"/>
    <w:tmpl w:val="C4A1787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F324834"/>
    <w:multiLevelType w:val="multilevel"/>
    <w:tmpl w:val="CF3248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BA02312"/>
    <w:multiLevelType w:val="multilevel"/>
    <w:tmpl w:val="DBA02312"/>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DEDA2548"/>
    <w:multiLevelType w:val="multilevel"/>
    <w:tmpl w:val="DEDA25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159116B"/>
    <w:multiLevelType w:val="multilevel"/>
    <w:tmpl w:val="E15911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50135B3"/>
    <w:multiLevelType w:val="multilevel"/>
    <w:tmpl w:val="050135B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62A5867C"/>
    <w:multiLevelType w:val="multilevel"/>
    <w:tmpl w:val="62A586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6"/>
  </w:num>
  <w:num w:numId="3">
    <w:abstractNumId w:val="3"/>
  </w:num>
  <w:num w:numId="4">
    <w:abstractNumId w:val="0"/>
  </w:num>
  <w:num w:numId="5">
    <w:abstractNumId w:val="4"/>
  </w:num>
  <w:num w:numId="6">
    <w:abstractNumId w:val="2"/>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斯">
    <w15:presenceInfo w15:providerId="WPS Office" w15:userId="4166218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D7A0B"/>
    <w:rsid w:val="00DE4DBD"/>
    <w:rsid w:val="0748550C"/>
    <w:rsid w:val="10741231"/>
    <w:rsid w:val="10E742FD"/>
    <w:rsid w:val="136B23A9"/>
    <w:rsid w:val="3C8652C2"/>
    <w:rsid w:val="4BF42E8E"/>
    <w:rsid w:val="5D0768A1"/>
    <w:rsid w:val="641220B2"/>
    <w:rsid w:val="7E0D7A0B"/>
    <w:rsid w:val="7F595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2021-08-14T21:00:00Z</dcterms:created>
  <dc:creator>斯</dc:creator>
  <cp:lastModifiedBy>斯</cp:lastModifiedBy>
  <dcterms:modified xsi:type="dcterms:W3CDTF">2021-08-15T17:22:43Z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9C6ED985BAB24A76AB024C85EED42F1D</vt:lpwstr>
  </property>
</Properties>
</file>